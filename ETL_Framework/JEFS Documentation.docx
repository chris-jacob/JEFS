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515A" w:rsidRPr="000D6CAC" w:rsidRDefault="00E1515A"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6A536B" w:rsidRPr="000D6CAC" w:rsidRDefault="006A536B" w:rsidP="00E1515A">
      <w:pPr>
        <w:rPr>
          <w:lang w:val="en-US"/>
        </w:rPr>
      </w:pPr>
    </w:p>
    <w:p w:rsidR="00E1515A" w:rsidRPr="000D6CAC" w:rsidRDefault="00E1515A" w:rsidP="00E1515A">
      <w:pPr>
        <w:rPr>
          <w:lang w:val="en-US"/>
        </w:rPr>
      </w:pPr>
    </w:p>
    <w:sdt>
      <w:sdtPr>
        <w:rPr>
          <w:lang w:val="en-US"/>
        </w:rPr>
        <w:alias w:val="Title"/>
        <w:tag w:val=""/>
        <w:id w:val="1204671616"/>
        <w:placeholder>
          <w:docPart w:val="B2B5294715EA4E7DAD22B2D444C512C0"/>
        </w:placeholder>
        <w:dataBinding w:prefixMappings="xmlns:ns0='http://purl.org/dc/elements/1.1/' xmlns:ns1='http://schemas.openxmlformats.org/package/2006/metadata/core-properties' " w:xpath="/ns1:coreProperties[1]/ns0:title[1]" w:storeItemID="{6C3C8BC8-F283-45AE-878A-BAB7291924A1}"/>
        <w:text/>
      </w:sdtPr>
      <w:sdtContent>
        <w:p w:rsidR="00E1515A" w:rsidRPr="000D6CAC" w:rsidRDefault="000D6CAC" w:rsidP="00E1515A">
          <w:pPr>
            <w:pStyle w:val="Titel"/>
            <w:rPr>
              <w:lang w:val="en-US"/>
            </w:rPr>
          </w:pPr>
          <w:del w:id="0" w:author="Unknown">
            <w:r w:rsidRPr="000D6CAC" w:rsidDel="000D6CAC">
              <w:rPr>
                <w:lang w:val="en-US"/>
              </w:rPr>
              <w:delText>ETL Framework</w:delText>
            </w:r>
          </w:del>
          <w:ins w:id="1" w:author="Christoph Seck" w:date="2016-05-30T14:25:00Z">
            <w:r w:rsidRPr="000D6CAC">
              <w:rPr>
                <w:lang w:val="en-US"/>
              </w:rPr>
              <w:t xml:space="preserve">Job </w:t>
            </w:r>
          </w:ins>
          <w:r w:rsidRPr="000D6CAC">
            <w:rPr>
              <w:lang w:val="en-US"/>
            </w:rPr>
            <w:t>Execution</w:t>
          </w:r>
          <w:ins w:id="2" w:author="Christoph Seck" w:date="2016-05-30T14:25:00Z">
            <w:r w:rsidRPr="000D6CAC">
              <w:rPr>
                <w:lang w:val="en-US"/>
              </w:rPr>
              <w:t xml:space="preserve"> Framework for </w:t>
            </w:r>
          </w:ins>
          <w:r w:rsidRPr="000D6CAC">
            <w:rPr>
              <w:lang w:val="en-US"/>
            </w:rPr>
            <w:t>SSIS</w:t>
          </w:r>
        </w:p>
      </w:sdtContent>
    </w:sdt>
    <w:sdt>
      <w:sdtPr>
        <w:rPr>
          <w:lang w:val="en-US"/>
        </w:rPr>
        <w:alias w:val="Category"/>
        <w:tag w:val=""/>
        <w:id w:val="-37977367"/>
        <w:placeholder>
          <w:docPart w:val="B61288F7AEA54D9A939ACE2997C4217B"/>
        </w:placeholder>
        <w:dataBinding w:prefixMappings="xmlns:ns0='http://purl.org/dc/elements/1.1/' xmlns:ns1='http://schemas.openxmlformats.org/package/2006/metadata/core-properties' " w:xpath="/ns1:coreProperties[1]/ns1:category[1]" w:storeItemID="{6C3C8BC8-F283-45AE-878A-BAB7291924A1}"/>
        <w:text/>
      </w:sdtPr>
      <w:sdtEndPr/>
      <w:sdtContent>
        <w:p w:rsidR="00E1515A" w:rsidRPr="000D6CAC" w:rsidRDefault="00967479" w:rsidP="00E1515A">
          <w:pPr>
            <w:pStyle w:val="Untertitel"/>
            <w:rPr>
              <w:lang w:val="en-US"/>
            </w:rPr>
          </w:pPr>
          <w:r w:rsidRPr="000D6CAC">
            <w:rPr>
              <w:lang w:val="en-US"/>
            </w:rPr>
            <w:t>Documentation</w:t>
          </w:r>
        </w:p>
      </w:sdtContent>
    </w:sdt>
    <w:sdt>
      <w:sdtPr>
        <w:rPr>
          <w:lang w:val="en-US"/>
        </w:rPr>
        <w:alias w:val="Status"/>
        <w:tag w:val=""/>
        <w:id w:val="-346944167"/>
        <w:placeholder>
          <w:docPart w:val="A924D2232E9E4D4F8EE9F32FC5538BC6"/>
        </w:placeholder>
        <w:dataBinding w:prefixMappings="xmlns:ns0='http://purl.org/dc/elements/1.1/' xmlns:ns1='http://schemas.openxmlformats.org/package/2006/metadata/core-properties' " w:xpath="/ns1:coreProperties[1]/ns1:contentStatus[1]" w:storeItemID="{6C3C8BC8-F283-45AE-878A-BAB7291924A1}"/>
        <w:text/>
      </w:sdtPr>
      <w:sdtEndPr/>
      <w:sdtContent>
        <w:p w:rsidR="00E1515A" w:rsidRPr="000D6CAC" w:rsidRDefault="005F7EF7" w:rsidP="00E1515A">
          <w:pPr>
            <w:pStyle w:val="Untertitel"/>
            <w:rPr>
              <w:lang w:val="en-US"/>
            </w:rPr>
          </w:pPr>
          <w:r w:rsidRPr="000D6CAC">
            <w:rPr>
              <w:lang w:val="en-US"/>
            </w:rPr>
            <w:t>Version 0.</w:t>
          </w:r>
          <w:r w:rsidR="001C3E34" w:rsidRPr="000D6CAC">
            <w:rPr>
              <w:lang w:val="en-US"/>
            </w:rPr>
            <w:t>7</w:t>
          </w:r>
        </w:p>
      </w:sdtContent>
    </w:sdt>
    <w:p w:rsidR="00E1515A" w:rsidRPr="000D6CAC" w:rsidRDefault="00E1515A" w:rsidP="00E1515A">
      <w:pPr>
        <w:rPr>
          <w:lang w:val="en-US"/>
        </w:rPr>
      </w:pPr>
    </w:p>
    <w:p w:rsidR="00E1515A" w:rsidRPr="000D6CAC" w:rsidRDefault="00E1515A" w:rsidP="00E1515A">
      <w:pPr>
        <w:rPr>
          <w:lang w:val="en-US"/>
        </w:rPr>
      </w:pPr>
    </w:p>
    <w:p w:rsidR="00191C53" w:rsidRPr="000D6CAC" w:rsidRDefault="00191C53"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E1515A" w:rsidP="00E1515A">
      <w:pPr>
        <w:rPr>
          <w:lang w:val="en-US"/>
        </w:rPr>
      </w:pPr>
    </w:p>
    <w:p w:rsidR="00E1515A" w:rsidRPr="000D6CAC" w:rsidRDefault="00191C53" w:rsidP="00E1515A">
      <w:pPr>
        <w:jc w:val="right"/>
        <w:rPr>
          <w:b/>
          <w:color w:val="7F7F7F" w:themeColor="text1" w:themeTint="80"/>
          <w:sz w:val="48"/>
          <w:szCs w:val="48"/>
          <w:lang w:val="en-US"/>
        </w:rPr>
      </w:pPr>
      <w:r w:rsidRPr="000D6CAC">
        <w:rPr>
          <w:noProof/>
          <w:lang w:val="en-US" w:eastAsia="de-DE"/>
        </w:rPr>
        <w:drawing>
          <wp:inline distT="0" distB="0" distL="0" distR="0" wp14:anchorId="0556BE97" wp14:editId="0556BE98">
            <wp:extent cx="2124000" cy="612000"/>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000" cy="612000"/>
                    </a:xfrm>
                    <a:prstGeom prst="rect">
                      <a:avLst/>
                    </a:prstGeom>
                    <a:noFill/>
                    <a:ln>
                      <a:noFill/>
                    </a:ln>
                    <a:effectLst/>
                    <a:extLst/>
                  </pic:spPr>
                </pic:pic>
              </a:graphicData>
            </a:graphic>
          </wp:inline>
        </w:drawing>
      </w:r>
    </w:p>
    <w:sdt>
      <w:sdtPr>
        <w:rPr>
          <w:b/>
          <w:sz w:val="36"/>
          <w:szCs w:val="36"/>
          <w:lang w:val="en-US"/>
        </w:rPr>
        <w:alias w:val="Company"/>
        <w:tag w:val=""/>
        <w:id w:val="114340504"/>
        <w:placeholder>
          <w:docPart w:val="1AE40E42759A473A944C8B4876193DA9"/>
        </w:placeholder>
        <w:dataBinding w:prefixMappings="xmlns:ns0='http://schemas.openxmlformats.org/officeDocument/2006/extended-properties' " w:xpath="/ns0:Properties[1]/ns0:Company[1]" w:storeItemID="{6668398D-A668-4E3E-A5EB-62B293D839F1}"/>
        <w:text/>
      </w:sdtPr>
      <w:sdtEndPr/>
      <w:sdtContent>
        <w:p w:rsidR="00E1515A" w:rsidRPr="000D6CAC" w:rsidRDefault="00191C53" w:rsidP="00E1515A">
          <w:pPr>
            <w:jc w:val="right"/>
            <w:rPr>
              <w:b/>
              <w:sz w:val="36"/>
              <w:szCs w:val="36"/>
              <w:lang w:val="en-US"/>
            </w:rPr>
          </w:pPr>
          <w:r w:rsidRPr="000D6CAC">
            <w:rPr>
              <w:b/>
              <w:sz w:val="36"/>
              <w:szCs w:val="36"/>
              <w:lang w:val="en-US"/>
            </w:rPr>
            <w:t>Ceteris AG</w:t>
          </w:r>
        </w:p>
      </w:sdtContent>
    </w:sdt>
    <w:p w:rsidR="00D94DCD" w:rsidRPr="000D6CAC" w:rsidRDefault="00D94DCD">
      <w:pPr>
        <w:rPr>
          <w:lang w:val="en-US"/>
        </w:rPr>
      </w:pPr>
      <w:r w:rsidRPr="000D6CAC">
        <w:rPr>
          <w:lang w:val="en-US"/>
        </w:rPr>
        <w:br w:type="page"/>
      </w:r>
    </w:p>
    <w:p w:rsidR="00967479" w:rsidRPr="000D6CAC" w:rsidRDefault="00967479" w:rsidP="00967479">
      <w:pPr>
        <w:pStyle w:val="berschrift1"/>
        <w:numPr>
          <w:ilvl w:val="0"/>
          <w:numId w:val="24"/>
        </w:numPr>
        <w:rPr>
          <w:lang w:val="en-US"/>
        </w:rPr>
      </w:pPr>
      <w:bookmarkStart w:id="3" w:name="_Toc399761726"/>
      <w:bookmarkStart w:id="4" w:name="_Toc451427697"/>
      <w:r w:rsidRPr="000D6CAC">
        <w:rPr>
          <w:lang w:val="en-US"/>
        </w:rPr>
        <w:lastRenderedPageBreak/>
        <w:t>Table of Contents</w:t>
      </w:r>
      <w:bookmarkEnd w:id="3"/>
      <w:bookmarkEnd w:id="4"/>
    </w:p>
    <w:sdt>
      <w:sdtPr>
        <w:rPr>
          <w:rFonts w:eastAsiaTheme="minorEastAsia" w:cstheme="minorBidi"/>
          <w:b w:val="0"/>
          <w:bCs w:val="0"/>
          <w:sz w:val="20"/>
          <w:szCs w:val="22"/>
          <w:lang w:val="en-US"/>
        </w:rPr>
        <w:id w:val="-1813703497"/>
        <w:docPartObj>
          <w:docPartGallery w:val="Table of Contents"/>
          <w:docPartUnique/>
        </w:docPartObj>
      </w:sdtPr>
      <w:sdtEndPr/>
      <w:sdtContent>
        <w:p w:rsidR="00F324E6" w:rsidRPr="000D6CAC" w:rsidRDefault="00F324E6">
          <w:pPr>
            <w:pStyle w:val="Inhaltsverzeichnisberschrift"/>
            <w:rPr>
              <w:lang w:val="en-US"/>
            </w:rPr>
          </w:pPr>
        </w:p>
        <w:p w:rsidR="0048087B" w:rsidRPr="000D6CAC" w:rsidRDefault="00F324E6">
          <w:pPr>
            <w:pStyle w:val="Verzeichnis1"/>
            <w:tabs>
              <w:tab w:val="left" w:pos="660"/>
              <w:tab w:val="right" w:leader="dot" w:pos="9060"/>
            </w:tabs>
            <w:rPr>
              <w:rFonts w:asciiTheme="minorHAnsi" w:hAnsiTheme="minorHAnsi"/>
              <w:noProof/>
              <w:sz w:val="22"/>
              <w:lang w:val="en-US" w:eastAsia="de-DE"/>
            </w:rPr>
          </w:pPr>
          <w:r w:rsidRPr="000D6CAC">
            <w:rPr>
              <w:lang w:val="en-US"/>
            </w:rPr>
            <w:fldChar w:fldCharType="begin"/>
          </w:r>
          <w:r w:rsidRPr="000D6CAC">
            <w:rPr>
              <w:lang w:val="en-US"/>
            </w:rPr>
            <w:instrText xml:space="preserve"> TOC \o "1-3" \h \z \u </w:instrText>
          </w:r>
          <w:r w:rsidRPr="000D6CAC">
            <w:rPr>
              <w:lang w:val="en-US"/>
            </w:rPr>
            <w:fldChar w:fldCharType="separate"/>
          </w:r>
          <w:hyperlink w:anchor="_Toc451427697" w:history="1">
            <w:r w:rsidR="0048087B" w:rsidRPr="000D6CAC">
              <w:rPr>
                <w:rStyle w:val="Hyperlink"/>
                <w:noProof/>
                <w:lang w:val="en-US"/>
              </w:rPr>
              <w:t>1.</w:t>
            </w:r>
            <w:r w:rsidR="0048087B" w:rsidRPr="000D6CAC">
              <w:rPr>
                <w:rFonts w:asciiTheme="minorHAnsi" w:hAnsiTheme="minorHAnsi"/>
                <w:noProof/>
                <w:sz w:val="22"/>
                <w:lang w:val="en-US" w:eastAsia="de-DE"/>
              </w:rPr>
              <w:tab/>
            </w:r>
            <w:r w:rsidR="0048087B" w:rsidRPr="000D6CAC">
              <w:rPr>
                <w:rStyle w:val="Hyperlink"/>
                <w:noProof/>
                <w:lang w:val="en-US"/>
              </w:rPr>
              <w:t>Table of Contents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698" w:history="1">
            <w:r w:rsidR="0048087B" w:rsidRPr="000D6CAC">
              <w:rPr>
                <w:rStyle w:val="Hyperlink"/>
                <w:noProof/>
                <w:lang w:val="en-US"/>
              </w:rPr>
              <w:t>2.</w:t>
            </w:r>
            <w:r w:rsidR="0048087B" w:rsidRPr="000D6CAC">
              <w:rPr>
                <w:rFonts w:asciiTheme="minorHAnsi" w:hAnsiTheme="minorHAnsi"/>
                <w:noProof/>
                <w:sz w:val="22"/>
                <w:lang w:val="en-US" w:eastAsia="de-DE"/>
              </w:rPr>
              <w:tab/>
            </w:r>
            <w:r w:rsidR="0048087B" w:rsidRPr="000D6CAC">
              <w:rPr>
                <w:rStyle w:val="Hyperlink"/>
                <w:noProof/>
                <w:lang w:val="en-US"/>
              </w:rPr>
              <w:t>Introduction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699" w:history="1">
            <w:r w:rsidR="0048087B" w:rsidRPr="000D6CAC">
              <w:rPr>
                <w:rStyle w:val="Hyperlink"/>
                <w:noProof/>
                <w:lang w:val="en-US"/>
              </w:rPr>
              <w:t>3.</w:t>
            </w:r>
            <w:r w:rsidR="0048087B" w:rsidRPr="000D6CAC">
              <w:rPr>
                <w:rFonts w:asciiTheme="minorHAnsi" w:hAnsiTheme="minorHAnsi"/>
                <w:noProof/>
                <w:sz w:val="22"/>
                <w:lang w:val="en-US" w:eastAsia="de-DE"/>
              </w:rPr>
              <w:tab/>
            </w:r>
            <w:r w:rsidR="0048087B" w:rsidRPr="000D6CAC">
              <w:rPr>
                <w:rStyle w:val="Hyperlink"/>
                <w:noProof/>
                <w:lang w:val="en-US"/>
              </w:rPr>
              <w:t>Master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_Toc451427699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0" w:history="1">
            <w:r w:rsidR="0048087B" w:rsidRPr="000D6CAC">
              <w:rPr>
                <w:rStyle w:val="Hyperlink"/>
                <w:rFonts w:ascii="Arial" w:hAnsi="Arial" w:cs="Arial"/>
                <w:noProof/>
                <w:lang w:val="en-US"/>
              </w:rPr>
              <w:t>3.1</w:t>
            </w:r>
            <w:r w:rsidR="0048087B" w:rsidRPr="000D6CAC">
              <w:rPr>
                <w:rFonts w:asciiTheme="minorHAnsi" w:hAnsiTheme="minorHAnsi"/>
                <w:noProof/>
                <w:sz w:val="22"/>
                <w:lang w:val="en-US" w:eastAsia="de-DE"/>
              </w:rPr>
              <w:tab/>
            </w:r>
            <w:r w:rsidR="0048087B" w:rsidRPr="000D6CAC">
              <w:rPr>
                <w:rStyle w:val="Hyperlink"/>
                <w:noProof/>
                <w:lang w:val="en-US"/>
              </w:rPr>
              <w:t>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3</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1" w:history="1">
            <w:r w:rsidR="0048087B" w:rsidRPr="000D6CAC">
              <w:rPr>
                <w:rStyle w:val="Hyperlink"/>
                <w:rFonts w:ascii="Arial" w:hAnsi="Arial" w:cs="Arial"/>
                <w:noProof/>
                <w:lang w:val="en-US"/>
              </w:rPr>
              <w:t>3.2</w:t>
            </w:r>
            <w:r w:rsidR="0048087B" w:rsidRPr="000D6CAC">
              <w:rPr>
                <w:rFonts w:asciiTheme="minorHAnsi" w:hAnsiTheme="minorHAnsi"/>
                <w:noProof/>
                <w:sz w:val="22"/>
                <w:lang w:val="en-US" w:eastAsia="de-DE"/>
              </w:rPr>
              <w:tab/>
            </w:r>
            <w:r w:rsidR="0048087B" w:rsidRPr="000D6CAC">
              <w:rPr>
                <w:rStyle w:val="Hyperlink"/>
                <w:noProof/>
                <w:lang w:val="en-US"/>
              </w:rPr>
              <w:t>Logic</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5</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2" w:history="1">
            <w:r w:rsidR="0048087B" w:rsidRPr="000D6CAC">
              <w:rPr>
                <w:rStyle w:val="Hyperlink"/>
                <w:rFonts w:ascii="Arial" w:hAnsi="Arial" w:cs="Arial"/>
                <w:noProof/>
                <w:lang w:val="en-US"/>
              </w:rPr>
              <w:t>3.2.1</w:t>
            </w:r>
            <w:r w:rsidR="0048087B" w:rsidRPr="000D6CAC">
              <w:rPr>
                <w:rFonts w:asciiTheme="minorHAnsi" w:hAnsiTheme="minorHAnsi"/>
                <w:noProof/>
                <w:sz w:val="22"/>
                <w:lang w:val="en-US" w:eastAsia="de-DE"/>
              </w:rPr>
              <w:tab/>
            </w:r>
            <w:r w:rsidR="0048087B" w:rsidRPr="000D6CAC">
              <w:rPr>
                <w:rStyle w:val="Hyperlink"/>
                <w:noProof/>
                <w:lang w:val="en-US"/>
              </w:rPr>
              <w:t>Start</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6</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3" w:history="1">
            <w:r w:rsidR="0048087B" w:rsidRPr="000D6CAC">
              <w:rPr>
                <w:rStyle w:val="Hyperlink"/>
                <w:rFonts w:ascii="Arial" w:hAnsi="Arial" w:cs="Arial"/>
                <w:noProof/>
                <w:lang w:val="en-US"/>
              </w:rPr>
              <w:t>3.2.2</w:t>
            </w:r>
            <w:r w:rsidR="0048087B" w:rsidRPr="000D6CAC">
              <w:rPr>
                <w:rFonts w:asciiTheme="minorHAnsi" w:hAnsiTheme="minorHAnsi"/>
                <w:noProof/>
                <w:sz w:val="22"/>
                <w:lang w:val="en-US" w:eastAsia="de-DE"/>
              </w:rPr>
              <w:tab/>
            </w:r>
            <w:r w:rsidR="0048087B" w:rsidRPr="000D6CAC">
              <w:rPr>
                <w:rStyle w:val="Hyperlink"/>
                <w:noProof/>
                <w:lang w:val="en-US"/>
              </w:rPr>
              <w:t>LoopOverPackages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7</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4" w:history="1">
            <w:r w:rsidR="0048087B" w:rsidRPr="000D6CAC">
              <w:rPr>
                <w:rStyle w:val="Hyperlink"/>
                <w:rFonts w:ascii="Arial" w:hAnsi="Arial" w:cs="Arial"/>
                <w:noProof/>
                <w:lang w:val="en-US"/>
              </w:rPr>
              <w:t>3.2.3</w:t>
            </w:r>
            <w:r w:rsidR="0048087B" w:rsidRPr="000D6CAC">
              <w:rPr>
                <w:rFonts w:asciiTheme="minorHAnsi" w:hAnsiTheme="minorHAnsi"/>
                <w:noProof/>
                <w:sz w:val="22"/>
                <w:lang w:val="en-US" w:eastAsia="de-DE"/>
              </w:rPr>
              <w:tab/>
            </w:r>
            <w:r w:rsidR="0048087B" w:rsidRPr="000D6CAC">
              <w:rPr>
                <w:rStyle w:val="Hyperlink"/>
                <w:noProof/>
                <w:lang w:val="en-US"/>
              </w:rPr>
              <w:t>Finish</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_Toc451427704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7</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705" w:history="1">
            <w:r w:rsidR="0048087B" w:rsidRPr="000D6CAC">
              <w:rPr>
                <w:rStyle w:val="Hyperlink"/>
                <w:noProof/>
                <w:lang w:val="en-US"/>
              </w:rPr>
              <w:t>9.</w:t>
            </w:r>
            <w:r w:rsidR="0048087B" w:rsidRPr="000D6CAC">
              <w:rPr>
                <w:rFonts w:asciiTheme="minorHAnsi" w:hAnsiTheme="minorHAnsi"/>
                <w:noProof/>
                <w:sz w:val="22"/>
                <w:lang w:val="en-US" w:eastAsia="de-DE"/>
              </w:rPr>
              <w:tab/>
            </w:r>
            <w:r w:rsidR="0048087B" w:rsidRPr="000D6CAC">
              <w:rPr>
                <w:rStyle w:val="Hyperlink"/>
                <w:noProof/>
                <w:lang w:val="en-US"/>
              </w:rPr>
              <w:t>Configuration Tables in the configuration database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_Toc451427705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8</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6" w:history="1">
            <w:r w:rsidR="0048087B" w:rsidRPr="000D6CAC">
              <w:rPr>
                <w:rStyle w:val="Hyperlink"/>
                <w:rFonts w:ascii="Arial" w:hAnsi="Arial" w:cs="Arial"/>
                <w:noProof/>
                <w:lang w:val="en-US"/>
              </w:rPr>
              <w:t>9.1</w:t>
            </w:r>
            <w:r w:rsidR="0048087B" w:rsidRPr="000D6CAC">
              <w:rPr>
                <w:rFonts w:asciiTheme="minorHAnsi" w:hAnsiTheme="minorHAnsi"/>
                <w:noProof/>
                <w:sz w:val="22"/>
                <w:lang w:val="en-US" w:eastAsia="de-DE"/>
              </w:rPr>
              <w:tab/>
            </w:r>
            <w:r w:rsidR="0048087B" w:rsidRPr="000D6CAC">
              <w:rPr>
                <w:rStyle w:val="Hyperlink"/>
                <w:noProof/>
                <w:lang w:val="en-US"/>
              </w:rPr>
              <w:t>Package and JobStep</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_Toc451427706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8</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7" w:history="1">
            <w:r w:rsidR="0048087B" w:rsidRPr="000D6CAC">
              <w:rPr>
                <w:rStyle w:val="Hyperlink"/>
                <w:rFonts w:ascii="Arial" w:hAnsi="Arial" w:cs="Arial"/>
                <w:noProof/>
                <w:lang w:val="en-US"/>
              </w:rPr>
              <w:t>9.2</w:t>
            </w:r>
            <w:r w:rsidR="0048087B" w:rsidRPr="000D6CAC">
              <w:rPr>
                <w:rFonts w:asciiTheme="minorHAnsi" w:hAnsiTheme="minorHAnsi"/>
                <w:noProof/>
                <w:sz w:val="22"/>
                <w:lang w:val="en-US" w:eastAsia="de-DE"/>
              </w:rPr>
              <w:tab/>
            </w:r>
            <w:r w:rsidR="0048087B" w:rsidRPr="000D6CAC">
              <w:rPr>
                <w:rStyle w:val="Hyperlink"/>
                <w:noProof/>
                <w:lang w:val="en-US"/>
              </w:rPr>
              <w:t>JobStep and Groupings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9</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8" w:history="1">
            <w:r w:rsidR="0048087B" w:rsidRPr="000D6CAC">
              <w:rPr>
                <w:rStyle w:val="Hyperlink"/>
                <w:rFonts w:ascii="Arial" w:hAnsi="Arial" w:cs="Arial"/>
                <w:noProof/>
                <w:lang w:val="en-US"/>
              </w:rPr>
              <w:t>9.3</w:t>
            </w:r>
            <w:r w:rsidR="0048087B" w:rsidRPr="000D6CAC">
              <w:rPr>
                <w:rFonts w:asciiTheme="minorHAnsi" w:hAnsiTheme="minorHAnsi"/>
                <w:noProof/>
                <w:sz w:val="22"/>
                <w:lang w:val="en-US" w:eastAsia="de-DE"/>
              </w:rPr>
              <w:tab/>
            </w:r>
            <w:r w:rsidR="0048087B" w:rsidRPr="000D6CAC">
              <w:rPr>
                <w:rStyle w:val="Hyperlink"/>
                <w:noProof/>
                <w:lang w:val="en-US"/>
              </w:rPr>
              <w:t>JobStep and Constrains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11</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09" w:history="1">
            <w:r w:rsidR="0048087B" w:rsidRPr="000D6CAC">
              <w:rPr>
                <w:rStyle w:val="Hyperlink"/>
                <w:rFonts w:ascii="Arial" w:hAnsi="Arial" w:cs="Arial"/>
                <w:noProof/>
                <w:lang w:val="en-US"/>
              </w:rPr>
              <w:t>9.4</w:t>
            </w:r>
            <w:r w:rsidR="0048087B" w:rsidRPr="000D6CAC">
              <w:rPr>
                <w:rFonts w:asciiTheme="minorHAnsi" w:hAnsiTheme="minorHAnsi"/>
                <w:noProof/>
                <w:sz w:val="22"/>
                <w:lang w:val="en-US" w:eastAsia="de-DE"/>
              </w:rPr>
              <w:tab/>
            </w:r>
            <w:r w:rsidR="0048087B" w:rsidRPr="000D6CAC">
              <w:rPr>
                <w:rStyle w:val="Hyperlink"/>
                <w:noProof/>
                <w:lang w:val="en-US"/>
              </w:rPr>
              <w:t>JobStepCluster</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_Toc451427709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11</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0" w:history="1">
            <w:r w:rsidR="0048087B" w:rsidRPr="000D6CAC">
              <w:rPr>
                <w:rStyle w:val="Hyperlink"/>
                <w:rFonts w:ascii="Arial" w:hAnsi="Arial" w:cs="Arial"/>
                <w:noProof/>
                <w:lang w:val="en-US"/>
              </w:rPr>
              <w:t>9.5</w:t>
            </w:r>
            <w:r w:rsidR="0048087B" w:rsidRPr="000D6CAC">
              <w:rPr>
                <w:rFonts w:asciiTheme="minorHAnsi" w:hAnsiTheme="minorHAnsi"/>
                <w:noProof/>
                <w:sz w:val="22"/>
                <w:lang w:val="en-US" w:eastAsia="de-DE"/>
              </w:rPr>
              <w:tab/>
            </w:r>
            <w:r w:rsidR="0048087B" w:rsidRPr="000D6CAC">
              <w:rPr>
                <w:rStyle w:val="Hyperlink"/>
                <w:noProof/>
                <w:lang w:val="en-US"/>
              </w:rPr>
              <w:t>Parameter and ParameterValue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12</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711" w:history="1">
            <w:r w:rsidR="0048087B" w:rsidRPr="000D6CAC">
              <w:rPr>
                <w:rStyle w:val="Hyperlink"/>
                <w:noProof/>
                <w:lang w:val="en-US"/>
              </w:rPr>
              <w:t>10.</w:t>
            </w:r>
            <w:r w:rsidR="0048087B" w:rsidRPr="000D6CAC">
              <w:rPr>
                <w:rFonts w:asciiTheme="minorHAnsi" w:hAnsiTheme="minorHAnsi"/>
                <w:noProof/>
                <w:sz w:val="22"/>
                <w:lang w:val="en-US" w:eastAsia="de-DE"/>
              </w:rPr>
              <w:tab/>
            </w:r>
            <w:r w:rsidR="0048087B" w:rsidRPr="000D6CAC">
              <w:rPr>
                <w:rStyle w:val="Hyperlink"/>
                <w:noProof/>
                <w:lang w:val="en-US"/>
              </w:rPr>
              <w:t>Getting the Metadata with “GetMetadata.dtsx”</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712" w:history="1">
            <w:r w:rsidR="0048087B" w:rsidRPr="000D6CAC">
              <w:rPr>
                <w:rStyle w:val="Hyperlink"/>
                <w:noProof/>
                <w:lang w:val="en-US"/>
              </w:rPr>
              <w:t>11.</w:t>
            </w:r>
            <w:r w:rsidR="0048087B" w:rsidRPr="000D6CAC">
              <w:rPr>
                <w:rFonts w:asciiTheme="minorHAnsi" w:hAnsiTheme="minorHAnsi"/>
                <w:noProof/>
                <w:sz w:val="22"/>
                <w:lang w:val="en-US" w:eastAsia="de-DE"/>
              </w:rPr>
              <w:tab/>
            </w:r>
            <w:r w:rsidR="0048087B" w:rsidRPr="000D6CAC">
              <w:rPr>
                <w:rStyle w:val="Hyperlink"/>
                <w:noProof/>
                <w:lang w:val="en-US"/>
              </w:rPr>
              <w:t>Important Stored Procedures &amp; Functions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3" w:history="1">
            <w:r w:rsidR="0048087B" w:rsidRPr="000D6CAC">
              <w:rPr>
                <w:rStyle w:val="Hyperlink"/>
                <w:rFonts w:ascii="Arial" w:hAnsi="Arial" w:cs="Arial"/>
                <w:noProof/>
                <w:lang w:val="en-US"/>
              </w:rPr>
              <w:t>11.1</w:t>
            </w:r>
            <w:r w:rsidR="0048087B" w:rsidRPr="000D6CAC">
              <w:rPr>
                <w:rFonts w:asciiTheme="minorHAnsi" w:hAnsiTheme="minorHAnsi"/>
                <w:noProof/>
                <w:sz w:val="22"/>
                <w:lang w:val="en-US" w:eastAsia="de-DE"/>
              </w:rPr>
              <w:tab/>
            </w:r>
            <w:r w:rsidR="0048087B" w:rsidRPr="000D6CAC">
              <w:rPr>
                <w:rStyle w:val="Hyperlink"/>
                <w:noProof/>
                <w:lang w:val="en-US"/>
              </w:rPr>
              <w:t>Package 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4" w:history="1">
            <w:r w:rsidR="0048087B" w:rsidRPr="000D6CAC">
              <w:rPr>
                <w:rStyle w:val="Hyperlink"/>
                <w:rFonts w:ascii="Arial" w:hAnsi="Arial" w:cs="Arial"/>
                <w:noProof/>
                <w:lang w:val="en-US"/>
              </w:rPr>
              <w:t>11.2</w:t>
            </w:r>
            <w:r w:rsidR="0048087B" w:rsidRPr="000D6CAC">
              <w:rPr>
                <w:rFonts w:asciiTheme="minorHAnsi" w:hAnsiTheme="minorHAnsi"/>
                <w:noProof/>
                <w:sz w:val="22"/>
                <w:lang w:val="en-US" w:eastAsia="de-DE"/>
              </w:rPr>
              <w:tab/>
            </w:r>
            <w:r w:rsidR="0048087B" w:rsidRPr="000D6CAC">
              <w:rPr>
                <w:rStyle w:val="Hyperlink"/>
                <w:noProof/>
                <w:lang w:val="en-US"/>
              </w:rPr>
              <w:t>prc_GetNextPackage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_Toc451427714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5" w:history="1">
            <w:r w:rsidR="0048087B" w:rsidRPr="000D6CAC">
              <w:rPr>
                <w:rStyle w:val="Hyperlink"/>
                <w:rFonts w:ascii="Arial" w:hAnsi="Arial" w:cs="Arial"/>
                <w:noProof/>
                <w:lang w:val="en-US"/>
              </w:rPr>
              <w:t>11.3</w:t>
            </w:r>
            <w:r w:rsidR="0048087B" w:rsidRPr="000D6CAC">
              <w:rPr>
                <w:rFonts w:asciiTheme="minorHAnsi" w:hAnsiTheme="minorHAnsi"/>
                <w:noProof/>
                <w:sz w:val="22"/>
                <w:lang w:val="en-US" w:eastAsia="de-DE"/>
              </w:rPr>
              <w:tab/>
            </w:r>
            <w:r w:rsidR="0048087B" w:rsidRPr="000D6CAC">
              <w:rPr>
                <w:rStyle w:val="Hyperlink"/>
                <w:noProof/>
                <w:lang w:val="en-US"/>
              </w:rPr>
              <w:t>prc_InitJobExecution</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_Toc451427715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15</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716" w:history="1">
            <w:r w:rsidR="0048087B" w:rsidRPr="000D6CAC">
              <w:rPr>
                <w:rStyle w:val="Hyperlink"/>
                <w:noProof/>
                <w:lang w:val="en-US"/>
              </w:rPr>
              <w:t>12.</w:t>
            </w:r>
            <w:r w:rsidR="0048087B" w:rsidRPr="000D6CAC">
              <w:rPr>
                <w:rFonts w:asciiTheme="minorHAnsi" w:hAnsiTheme="minorHAnsi"/>
                <w:noProof/>
                <w:sz w:val="22"/>
                <w:lang w:val="en-US" w:eastAsia="de-DE"/>
              </w:rPr>
              <w:tab/>
            </w:r>
            <w:r w:rsidR="0048087B" w:rsidRPr="000D6CAC">
              <w:rPr>
                <w:rStyle w:val="Hyperlink"/>
                <w:noProof/>
                <w:lang w:val="en-US"/>
              </w:rPr>
              <w:t>Planed Downtime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_Toc451427716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17</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7" w:history="1">
            <w:r w:rsidR="0048087B" w:rsidRPr="000D6CAC">
              <w:rPr>
                <w:rStyle w:val="Hyperlink"/>
                <w:rFonts w:ascii="Arial" w:hAnsi="Arial" w:cs="Arial"/>
                <w:noProof/>
                <w:lang w:val="en-US"/>
              </w:rPr>
              <w:t>12.1</w:t>
            </w:r>
            <w:r w:rsidR="0048087B" w:rsidRPr="000D6CAC">
              <w:rPr>
                <w:rFonts w:asciiTheme="minorHAnsi" w:hAnsiTheme="minorHAnsi"/>
                <w:noProof/>
                <w:sz w:val="22"/>
                <w:lang w:val="en-US" w:eastAsia="de-DE"/>
              </w:rPr>
              <w:tab/>
            </w:r>
            <w:r w:rsidR="0048087B" w:rsidRPr="000D6CAC">
              <w:rPr>
                <w:rStyle w:val="Hyperlink"/>
                <w:noProof/>
                <w:lang w:val="en-US"/>
              </w:rPr>
              <w:t>Tables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_Toc451427717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17</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18" w:history="1">
            <w:r w:rsidR="0048087B" w:rsidRPr="000D6CAC">
              <w:rPr>
                <w:rStyle w:val="Hyperlink"/>
                <w:rFonts w:ascii="Arial" w:hAnsi="Arial" w:cs="Arial"/>
                <w:noProof/>
                <w:lang w:val="en-US"/>
              </w:rPr>
              <w:t>12.2</w:t>
            </w:r>
            <w:r w:rsidR="0048087B" w:rsidRPr="000D6CAC">
              <w:rPr>
                <w:rFonts w:asciiTheme="minorHAnsi" w:hAnsiTheme="minorHAnsi"/>
                <w:noProof/>
                <w:sz w:val="22"/>
                <w:lang w:val="en-US" w:eastAsia="de-DE"/>
              </w:rPr>
              <w:tab/>
            </w:r>
            <w:r w:rsidR="0048087B" w:rsidRPr="000D6CAC">
              <w:rPr>
                <w:rStyle w:val="Hyperlink"/>
                <w:noProof/>
                <w:lang w:val="en-US"/>
              </w:rPr>
              <w:t>Stop and Recovery</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_Toc451427718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18</w:t>
            </w:r>
            <w:r w:rsidR="0048087B" w:rsidRPr="000D6CAC">
              <w:rPr>
                <w:noProof/>
                <w:webHidden/>
                <w:lang w:val="en-US"/>
              </w:rPr>
              <w:fldChar w:fldCharType="end"/>
            </w:r>
          </w:hyperlink>
        </w:p>
        <w:p w:rsidR="0048087B" w:rsidRPr="000D6CAC" w:rsidRDefault="00EF6DC5">
          <w:pPr>
            <w:pStyle w:val="Verzeichnis1"/>
            <w:tabs>
              <w:tab w:val="left" w:pos="660"/>
              <w:tab w:val="right" w:leader="dot" w:pos="9060"/>
            </w:tabs>
            <w:rPr>
              <w:rFonts w:asciiTheme="minorHAnsi" w:hAnsiTheme="minorHAnsi"/>
              <w:noProof/>
              <w:sz w:val="22"/>
              <w:lang w:val="en-US" w:eastAsia="de-DE"/>
            </w:rPr>
          </w:pPr>
          <w:hyperlink w:anchor="_Toc451427719" w:history="1">
            <w:r w:rsidR="0048087B" w:rsidRPr="000D6CAC">
              <w:rPr>
                <w:rStyle w:val="Hyperlink"/>
                <w:noProof/>
                <w:lang w:val="en-US"/>
              </w:rPr>
              <w:t>13.</w:t>
            </w:r>
            <w:r w:rsidR="0048087B" w:rsidRPr="000D6CAC">
              <w:rPr>
                <w:rFonts w:asciiTheme="minorHAnsi" w:hAnsiTheme="minorHAnsi"/>
                <w:noProof/>
                <w:sz w:val="22"/>
                <w:lang w:val="en-US" w:eastAsia="de-DE"/>
              </w:rPr>
              <w:tab/>
            </w:r>
            <w:r w:rsidR="0048087B" w:rsidRPr="000D6CAC">
              <w:rPr>
                <w:rStyle w:val="Hyperlink"/>
                <w:noProof/>
                <w:lang w:val="en-US"/>
              </w:rPr>
              <w:t>How To: Executing a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_Toc451427719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18</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20" w:history="1">
            <w:r w:rsidR="0048087B" w:rsidRPr="000D6CAC">
              <w:rPr>
                <w:rStyle w:val="Hyperlink"/>
                <w:rFonts w:ascii="Arial" w:hAnsi="Arial" w:cs="Arial"/>
                <w:noProof/>
                <w:lang w:val="en-US"/>
              </w:rPr>
              <w:t>13.1</w:t>
            </w:r>
            <w:r w:rsidR="0048087B" w:rsidRPr="000D6CAC">
              <w:rPr>
                <w:rFonts w:asciiTheme="minorHAnsi" w:hAnsiTheme="minorHAnsi"/>
                <w:noProof/>
                <w:sz w:val="22"/>
                <w:lang w:val="en-US" w:eastAsia="de-DE"/>
              </w:rPr>
              <w:tab/>
            </w:r>
            <w:r w:rsidR="0048087B" w:rsidRPr="000D6CAC">
              <w:rPr>
                <w:rStyle w:val="Hyperlink"/>
                <w:noProof/>
                <w:lang w:val="en-US"/>
              </w:rPr>
              <w:t>Basics</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_Toc451427720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19</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21" w:history="1">
            <w:r w:rsidR="0048087B" w:rsidRPr="000D6CAC">
              <w:rPr>
                <w:rStyle w:val="Hyperlink"/>
                <w:rFonts w:ascii="Arial" w:hAnsi="Arial" w:cs="Arial"/>
                <w:noProof/>
                <w:lang w:val="en-US"/>
              </w:rPr>
              <w:t>13.2</w:t>
            </w:r>
            <w:r w:rsidR="0048087B" w:rsidRPr="000D6CAC">
              <w:rPr>
                <w:rFonts w:asciiTheme="minorHAnsi" w:hAnsiTheme="minorHAnsi"/>
                <w:noProof/>
                <w:sz w:val="22"/>
                <w:lang w:val="en-US" w:eastAsia="de-DE"/>
              </w:rPr>
              <w:tab/>
            </w:r>
            <w:r w:rsidR="0048087B" w:rsidRPr="000D6CAC">
              <w:rPr>
                <w:rStyle w:val="Hyperlink"/>
                <w:noProof/>
                <w:lang w:val="en-US"/>
              </w:rPr>
              <w:t>Execution prerequisites in the Database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_Toc451427721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19</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22" w:history="1">
            <w:r w:rsidR="0048087B" w:rsidRPr="000D6CAC">
              <w:rPr>
                <w:rStyle w:val="Hyperlink"/>
                <w:rFonts w:ascii="Arial" w:hAnsi="Arial" w:cs="Arial"/>
                <w:noProof/>
                <w:lang w:val="en-US"/>
              </w:rPr>
              <w:t>13.3</w:t>
            </w:r>
            <w:r w:rsidR="0048087B" w:rsidRPr="000D6CAC">
              <w:rPr>
                <w:rFonts w:asciiTheme="minorHAnsi" w:hAnsiTheme="minorHAnsi"/>
                <w:noProof/>
                <w:sz w:val="22"/>
                <w:lang w:val="en-US" w:eastAsia="de-DE"/>
              </w:rPr>
              <w:tab/>
            </w:r>
            <w:r w:rsidR="0048087B" w:rsidRPr="000D6CAC">
              <w:rPr>
                <w:rStyle w:val="Hyperlink"/>
                <w:noProof/>
                <w:lang w:val="en-US"/>
              </w:rPr>
              <w:t>Executing the Master Package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_Toc451427722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20</w:t>
            </w:r>
            <w:r w:rsidR="0048087B" w:rsidRPr="000D6CAC">
              <w:rPr>
                <w:noProof/>
                <w:webHidden/>
                <w:lang w:val="en-US"/>
              </w:rPr>
              <w:fldChar w:fldCharType="end"/>
            </w:r>
          </w:hyperlink>
        </w:p>
        <w:p w:rsidR="0048087B" w:rsidRPr="000D6CAC" w:rsidRDefault="00EF6DC5">
          <w:pPr>
            <w:pStyle w:val="Verzeichnis2"/>
            <w:tabs>
              <w:tab w:val="left" w:pos="880"/>
              <w:tab w:val="right" w:leader="dot" w:pos="9060"/>
            </w:tabs>
            <w:rPr>
              <w:rFonts w:asciiTheme="minorHAnsi" w:hAnsiTheme="minorHAnsi"/>
              <w:noProof/>
              <w:sz w:val="22"/>
              <w:lang w:val="en-US" w:eastAsia="de-DE"/>
            </w:rPr>
          </w:pPr>
          <w:hyperlink w:anchor="_Toc451427723" w:history="1">
            <w:r w:rsidR="0048087B" w:rsidRPr="000D6CAC">
              <w:rPr>
                <w:rStyle w:val="Hyperlink"/>
                <w:rFonts w:ascii="Arial" w:hAnsi="Arial" w:cs="Arial"/>
                <w:noProof/>
                <w:lang w:val="en-US"/>
              </w:rPr>
              <w:t>13.4</w:t>
            </w:r>
            <w:r w:rsidR="0048087B" w:rsidRPr="000D6CAC">
              <w:rPr>
                <w:rFonts w:asciiTheme="minorHAnsi" w:hAnsiTheme="minorHAnsi"/>
                <w:noProof/>
                <w:sz w:val="22"/>
                <w:lang w:val="en-US" w:eastAsia="de-DE"/>
              </w:rPr>
              <w:tab/>
            </w:r>
            <w:r w:rsidR="0048087B" w:rsidRPr="000D6CAC">
              <w:rPr>
                <w:rStyle w:val="Hyperlink"/>
                <w:noProof/>
                <w:lang w:val="en-US"/>
              </w:rPr>
              <w:t>“Stolpersteine”</w:t>
            </w:r>
            <w:r w:rsidR="0048087B" w:rsidRPr="000D6CAC">
              <w:rPr>
                <w:noProof/>
                <w:webHidden/>
                <w:lang w:val="en-US"/>
              </w:rPr>
              <w:tab/>
            </w:r>
            <w:r w:rsidR="0048087B" w:rsidRPr="000D6CAC">
              <w:rPr>
                <w:noProof/>
                <w:webHidden/>
                <w:lang w:val="en-US"/>
              </w:rPr>
              <w:fldChar w:fldCharType="begin"/>
            </w:r>
            <w:r w:rsidR="0048087B" w:rsidRPr="000D6CAC">
              <w:rPr>
                <w:noProof/>
                <w:webHidden/>
                <w:lang w:val="en-US"/>
              </w:rPr>
              <w:instrText xml:space="preserve"> PAGEREF _Toc451427723 \h </w:instrText>
            </w:r>
            <w:r w:rsidR="0048087B" w:rsidRPr="000D6CAC">
              <w:rPr>
                <w:noProof/>
                <w:webHidden/>
                <w:lang w:val="en-US"/>
              </w:rPr>
            </w:r>
            <w:r w:rsidR="0048087B" w:rsidRPr="000D6CAC">
              <w:rPr>
                <w:noProof/>
                <w:webHidden/>
                <w:lang w:val="en-US"/>
              </w:rPr>
              <w:fldChar w:fldCharType="separate"/>
            </w:r>
            <w:r w:rsidR="0048087B" w:rsidRPr="000D6CAC">
              <w:rPr>
                <w:noProof/>
                <w:webHidden/>
                <w:lang w:val="en-US"/>
              </w:rPr>
              <w:t>23</w:t>
            </w:r>
            <w:r w:rsidR="0048087B" w:rsidRPr="000D6CAC">
              <w:rPr>
                <w:noProof/>
                <w:webHidden/>
                <w:lang w:val="en-US"/>
              </w:rPr>
              <w:fldChar w:fldCharType="end"/>
            </w:r>
          </w:hyperlink>
        </w:p>
        <w:p w:rsidR="00F324E6" w:rsidRPr="000D6CAC" w:rsidRDefault="00F324E6">
          <w:pPr>
            <w:rPr>
              <w:lang w:val="en-US"/>
            </w:rPr>
          </w:pPr>
          <w:r w:rsidRPr="000D6CAC">
            <w:rPr>
              <w:b/>
              <w:bCs/>
              <w:lang w:val="en-US"/>
            </w:rPr>
            <w:fldChar w:fldCharType="end"/>
          </w:r>
        </w:p>
      </w:sdtContent>
    </w:sdt>
    <w:p w:rsidR="00967479" w:rsidRPr="000D6CAC" w:rsidRDefault="00967479" w:rsidP="00967479">
      <w:pPr>
        <w:pStyle w:val="Verzeichnis2"/>
        <w:rPr>
          <w:rFonts w:eastAsia="Arial Unicode MS"/>
          <w:lang w:val="en-US"/>
        </w:rPr>
      </w:pPr>
    </w:p>
    <w:p w:rsidR="00683F15" w:rsidRPr="000D6CAC" w:rsidRDefault="00683F15" w:rsidP="00683F15">
      <w:pPr>
        <w:rPr>
          <w:lang w:val="en-US"/>
        </w:rPr>
      </w:pPr>
    </w:p>
    <w:p w:rsidR="00683F15" w:rsidRPr="000D6CAC" w:rsidRDefault="00683F15" w:rsidP="00683F15">
      <w:pPr>
        <w:rPr>
          <w:lang w:val="en-US"/>
        </w:rPr>
        <w:sectPr w:rsidR="00683F15" w:rsidRPr="000D6CAC" w:rsidSect="00755DCF">
          <w:footnotePr>
            <w:pos w:val="beneathText"/>
          </w:footnotePr>
          <w:pgSz w:w="11905" w:h="16837"/>
          <w:pgMar w:top="1985" w:right="1134" w:bottom="1701" w:left="1701" w:header="709" w:footer="709" w:gutter="0"/>
          <w:cols w:space="720"/>
          <w:docGrid w:linePitch="360"/>
        </w:sectPr>
      </w:pPr>
    </w:p>
    <w:p w:rsidR="00967479" w:rsidRPr="000D6CAC" w:rsidRDefault="00967479" w:rsidP="00967479">
      <w:pPr>
        <w:pStyle w:val="berschrift1"/>
        <w:numPr>
          <w:ilvl w:val="0"/>
          <w:numId w:val="24"/>
        </w:numPr>
        <w:rPr>
          <w:lang w:val="en-US"/>
        </w:rPr>
      </w:pPr>
      <w:bookmarkStart w:id="5" w:name="_Toc399761727"/>
      <w:bookmarkStart w:id="6" w:name="_Toc451427698"/>
      <w:r w:rsidRPr="000D6CAC">
        <w:rPr>
          <w:lang w:val="en-US"/>
        </w:rPr>
        <w:lastRenderedPageBreak/>
        <w:t>Introduction</w:t>
      </w:r>
      <w:bookmarkEnd w:id="5"/>
      <w:bookmarkEnd w:id="6"/>
    </w:p>
    <w:p w:rsidR="00DC5860" w:rsidRPr="000D6CAC" w:rsidRDefault="00DC5860" w:rsidP="00DC5860">
      <w:pPr>
        <w:pStyle w:val="berschrift2"/>
        <w:keepLines w:val="0"/>
        <w:numPr>
          <w:ilvl w:val="1"/>
          <w:numId w:val="24"/>
        </w:numPr>
        <w:overflowPunct w:val="0"/>
        <w:spacing w:before="400" w:after="300" w:line="240" w:lineRule="auto"/>
        <w:rPr>
          <w:lang w:val="en-US"/>
        </w:rPr>
      </w:pPr>
      <w:r w:rsidRPr="000D6CAC">
        <w:rPr>
          <w:lang w:val="en-US"/>
        </w:rPr>
        <w:t>In a nutshell</w:t>
      </w:r>
    </w:p>
    <w:p w:rsidR="00967479" w:rsidRPr="000D6CAC" w:rsidRDefault="00C1606A" w:rsidP="00967479">
      <w:pPr>
        <w:spacing w:after="240"/>
        <w:rPr>
          <w:sz w:val="24"/>
          <w:szCs w:val="24"/>
          <w:lang w:val="en-US"/>
        </w:rPr>
      </w:pPr>
      <w:ins w:id="7" w:author="Jacob, Chris" w:date="2016-05-23T13:00:00Z">
        <w:r w:rsidRPr="000D6CAC">
          <w:rPr>
            <w:sz w:val="24"/>
            <w:szCs w:val="24"/>
            <w:lang w:val="en-US"/>
          </w:rPr>
          <w:t xml:space="preserve">The main </w:t>
        </w:r>
      </w:ins>
      <w:del w:id="8" w:author="Jacob, Chris" w:date="2016-05-23T13:00:00Z">
        <w:r w:rsidR="00967479" w:rsidRPr="000D6CAC" w:rsidDel="00C1606A">
          <w:rPr>
            <w:sz w:val="24"/>
            <w:szCs w:val="24"/>
            <w:lang w:val="en-US"/>
          </w:rPr>
          <w:delText xml:space="preserve">Task </w:delText>
        </w:r>
      </w:del>
      <w:ins w:id="9" w:author="Jacob, Chris" w:date="2016-05-23T13:00:00Z">
        <w:r w:rsidRPr="000D6CAC">
          <w:rPr>
            <w:sz w:val="24"/>
            <w:szCs w:val="24"/>
            <w:lang w:val="en-US"/>
          </w:rPr>
          <w:t xml:space="preserve">task </w:t>
        </w:r>
      </w:ins>
      <w:r w:rsidR="00967479" w:rsidRPr="000D6CAC">
        <w:rPr>
          <w:sz w:val="24"/>
          <w:szCs w:val="24"/>
          <w:lang w:val="en-US"/>
        </w:rPr>
        <w:t xml:space="preserve">of the </w:t>
      </w:r>
      <w:r w:rsidR="000D6CAC">
        <w:rPr>
          <w:sz w:val="24"/>
          <w:szCs w:val="24"/>
          <w:lang w:val="en-US"/>
        </w:rPr>
        <w:t>Execution Framework</w:t>
      </w:r>
      <w:r w:rsidR="00967479" w:rsidRPr="000D6CAC">
        <w:rPr>
          <w:sz w:val="24"/>
          <w:szCs w:val="24"/>
          <w:lang w:val="en-US"/>
        </w:rPr>
        <w:t xml:space="preserve"> is the management of ETL Processes</w:t>
      </w:r>
      <w:ins w:id="10" w:author="Jacob, Chris" w:date="2016-05-23T13:01:00Z">
        <w:r w:rsidRPr="000D6CAC">
          <w:rPr>
            <w:sz w:val="24"/>
            <w:szCs w:val="24"/>
            <w:lang w:val="en-US"/>
          </w:rPr>
          <w:t xml:space="preserve"> implemented with SQL Server Integrations Services</w:t>
        </w:r>
      </w:ins>
      <w:r w:rsidR="00967479" w:rsidRPr="000D6CAC">
        <w:rPr>
          <w:sz w:val="24"/>
          <w:szCs w:val="24"/>
          <w:lang w:val="en-US"/>
        </w:rPr>
        <w:t>. The central component is a single SSIS package, the “Master Package”, which executes all the other packages (“work packages”), governed by configuration data stored in the configuration database.</w:t>
      </w:r>
    </w:p>
    <w:p w:rsidR="00DC5860" w:rsidRPr="000D6CAC" w:rsidRDefault="00DC5860" w:rsidP="00967479">
      <w:pPr>
        <w:spacing w:after="240"/>
        <w:rPr>
          <w:sz w:val="24"/>
          <w:szCs w:val="24"/>
          <w:lang w:val="en-US"/>
        </w:rPr>
      </w:pPr>
      <w:r w:rsidRPr="000D6CAC">
        <w:rPr>
          <w:sz w:val="24"/>
          <w:szCs w:val="24"/>
          <w:lang w:val="en-US"/>
        </w:rPr>
        <w:t>Instances of the Master Package may run in parallel on the same server or on several servers</w:t>
      </w:r>
      <w:r w:rsidR="008F12BB" w:rsidRPr="000D6CAC">
        <w:rPr>
          <w:sz w:val="24"/>
          <w:szCs w:val="24"/>
          <w:lang w:val="en-US"/>
        </w:rPr>
        <w:t>, executions and problems are logged</w:t>
      </w:r>
    </w:p>
    <w:p w:rsidR="00DC5860" w:rsidRPr="000D6CAC" w:rsidRDefault="00DC5860" w:rsidP="00DC5860">
      <w:pPr>
        <w:pStyle w:val="berschrift2"/>
        <w:keepLines w:val="0"/>
        <w:numPr>
          <w:ilvl w:val="1"/>
          <w:numId w:val="24"/>
        </w:numPr>
        <w:overflowPunct w:val="0"/>
        <w:spacing w:before="400" w:after="300" w:line="240" w:lineRule="auto"/>
        <w:rPr>
          <w:lang w:val="en-US"/>
        </w:rPr>
      </w:pPr>
      <w:r w:rsidRPr="000D6CAC">
        <w:rPr>
          <w:lang w:val="en-US"/>
        </w:rPr>
        <w:t>History</w:t>
      </w:r>
      <w:r w:rsidR="008F12BB" w:rsidRPr="000D6CAC">
        <w:rPr>
          <w:lang w:val="en-US"/>
        </w:rPr>
        <w:t xml:space="preserve"> and Thanks</w:t>
      </w:r>
    </w:p>
    <w:p w:rsidR="00DC5860" w:rsidRPr="000D6CAC" w:rsidRDefault="00DC5860" w:rsidP="00967479">
      <w:pPr>
        <w:spacing w:after="240"/>
        <w:rPr>
          <w:sz w:val="24"/>
          <w:szCs w:val="24"/>
          <w:lang w:val="en-US"/>
        </w:rPr>
      </w:pPr>
      <w:r w:rsidRPr="000D6CAC">
        <w:rPr>
          <w:sz w:val="24"/>
          <w:szCs w:val="24"/>
          <w:lang w:val="en-US"/>
        </w:rPr>
        <w:t xml:space="preserve">The first version was developed for a company with </w:t>
      </w:r>
      <w:r w:rsidR="00E110F6" w:rsidRPr="000D6CAC">
        <w:rPr>
          <w:sz w:val="24"/>
          <w:szCs w:val="24"/>
          <w:lang w:val="en-US"/>
        </w:rPr>
        <w:t>several</w:t>
      </w:r>
      <w:r w:rsidRPr="000D6CAC">
        <w:rPr>
          <w:sz w:val="24"/>
          <w:szCs w:val="24"/>
          <w:lang w:val="en-US"/>
        </w:rPr>
        <w:t xml:space="preserve"> production plants that needed a central DWH for production data. Because of security constrains and the </w:t>
      </w:r>
      <w:r w:rsidR="008F12BB" w:rsidRPr="000D6CAC">
        <w:rPr>
          <w:sz w:val="24"/>
          <w:szCs w:val="24"/>
          <w:lang w:val="en-US"/>
        </w:rPr>
        <w:t>questions</w:t>
      </w:r>
      <w:r w:rsidRPr="000D6CAC">
        <w:rPr>
          <w:sz w:val="24"/>
          <w:szCs w:val="24"/>
          <w:lang w:val="en-US"/>
        </w:rPr>
        <w:t xml:space="preserve"> of load balancing it was necessary to distribute the ETL processes </w:t>
      </w:r>
      <w:r w:rsidR="00E110F6" w:rsidRPr="000D6CAC">
        <w:rPr>
          <w:sz w:val="24"/>
          <w:szCs w:val="24"/>
          <w:lang w:val="en-US"/>
        </w:rPr>
        <w:t>over different servers</w:t>
      </w:r>
      <w:r w:rsidR="00245ED7" w:rsidRPr="000D6CAC">
        <w:rPr>
          <w:sz w:val="24"/>
          <w:szCs w:val="24"/>
          <w:lang w:val="en-US"/>
        </w:rPr>
        <w:t xml:space="preserve"> with the possibility of automatic or ad hoc reconfiguration</w:t>
      </w:r>
      <w:r w:rsidR="00E110F6" w:rsidRPr="000D6CAC">
        <w:rPr>
          <w:sz w:val="24"/>
          <w:szCs w:val="24"/>
          <w:lang w:val="en-US"/>
        </w:rPr>
        <w:t>.</w:t>
      </w:r>
    </w:p>
    <w:p w:rsidR="00245ED7" w:rsidRPr="000D6CAC" w:rsidRDefault="00245ED7" w:rsidP="00967479">
      <w:pPr>
        <w:spacing w:after="240"/>
        <w:rPr>
          <w:sz w:val="24"/>
          <w:szCs w:val="24"/>
          <w:lang w:val="en-US"/>
        </w:rPr>
      </w:pPr>
      <w:r w:rsidRPr="000D6CAC">
        <w:rPr>
          <w:sz w:val="24"/>
          <w:szCs w:val="24"/>
          <w:lang w:val="en-US"/>
        </w:rPr>
        <w:t xml:space="preserve">The second version was developed with Cluster Reply and utilized the new possibilities which came for SSIS with </w:t>
      </w:r>
      <w:del w:id="11" w:author="Jacob, Chris" w:date="2016-05-23T12:53:00Z">
        <w:r w:rsidRPr="000D6CAC" w:rsidDel="00A42B98">
          <w:rPr>
            <w:sz w:val="24"/>
            <w:szCs w:val="24"/>
            <w:lang w:val="en-US"/>
          </w:rPr>
          <w:delText>the 2012er SQL Server</w:delText>
        </w:r>
      </w:del>
      <w:ins w:id="12" w:author="Jacob, Chris" w:date="2016-05-23T12:53:00Z">
        <w:r w:rsidR="00A42B98" w:rsidRPr="000D6CAC">
          <w:rPr>
            <w:sz w:val="24"/>
            <w:szCs w:val="24"/>
            <w:lang w:val="en-US"/>
          </w:rPr>
          <w:t>SQL Server 2012</w:t>
        </w:r>
      </w:ins>
      <w:r w:rsidRPr="000D6CAC">
        <w:rPr>
          <w:sz w:val="24"/>
          <w:szCs w:val="24"/>
          <w:lang w:val="en-US"/>
        </w:rPr>
        <w:t>.</w:t>
      </w:r>
    </w:p>
    <w:p w:rsidR="003C5047" w:rsidRPr="000D6CAC" w:rsidRDefault="00245ED7" w:rsidP="00967479">
      <w:pPr>
        <w:spacing w:after="240"/>
        <w:rPr>
          <w:sz w:val="24"/>
          <w:szCs w:val="24"/>
          <w:lang w:val="en-US"/>
        </w:rPr>
      </w:pPr>
      <w:r w:rsidRPr="000D6CAC">
        <w:rPr>
          <w:sz w:val="24"/>
          <w:szCs w:val="24"/>
          <w:lang w:val="en-US"/>
        </w:rPr>
        <w:t xml:space="preserve">The third and current version was a complete reimplementation done </w:t>
      </w:r>
      <w:del w:id="13" w:author="Jacob, Chris" w:date="2016-05-23T12:53:00Z">
        <w:r w:rsidRPr="000D6CAC" w:rsidDel="00A42B98">
          <w:rPr>
            <w:sz w:val="24"/>
            <w:szCs w:val="24"/>
            <w:lang w:val="en-US"/>
          </w:rPr>
          <w:delText xml:space="preserve">in </w:delText>
        </w:r>
      </w:del>
      <w:ins w:id="14" w:author="Jacob, Chris" w:date="2016-05-23T12:53:00Z">
        <w:r w:rsidR="00A42B98" w:rsidRPr="000D6CAC">
          <w:rPr>
            <w:sz w:val="24"/>
            <w:szCs w:val="24"/>
            <w:lang w:val="en-US"/>
          </w:rPr>
          <w:t xml:space="preserve">during </w:t>
        </w:r>
      </w:ins>
      <w:r w:rsidRPr="000D6CAC">
        <w:rPr>
          <w:sz w:val="24"/>
          <w:szCs w:val="24"/>
          <w:lang w:val="en-US"/>
        </w:rPr>
        <w:t>my time at Ceteris AG</w:t>
      </w:r>
      <w:r w:rsidR="003C5047" w:rsidRPr="000D6CAC">
        <w:rPr>
          <w:sz w:val="24"/>
          <w:szCs w:val="24"/>
          <w:lang w:val="en-US"/>
        </w:rPr>
        <w:t xml:space="preserve"> (www.ceteris.ag)</w:t>
      </w:r>
      <w:r w:rsidR="00425A7E" w:rsidRPr="000D6CAC">
        <w:rPr>
          <w:sz w:val="24"/>
          <w:szCs w:val="24"/>
          <w:lang w:val="en-US"/>
        </w:rPr>
        <w:t>. The discussions in the open atmosphere at Ceteris greatly enhanced the original ideas. Without the feedback of guys like Thorsten Huss, Chris Jacob</w:t>
      </w:r>
      <w:del w:id="15" w:author="Jacob, Chris" w:date="2016-05-23T12:53:00Z">
        <w:r w:rsidR="00425A7E" w:rsidRPr="000D6CAC" w:rsidDel="00A42B98">
          <w:rPr>
            <w:sz w:val="24"/>
            <w:szCs w:val="24"/>
            <w:lang w:val="en-US"/>
          </w:rPr>
          <w:delText>s</w:delText>
        </w:r>
      </w:del>
      <w:r w:rsidR="00425A7E" w:rsidRPr="000D6CAC">
        <w:rPr>
          <w:sz w:val="24"/>
          <w:szCs w:val="24"/>
          <w:lang w:val="en-US"/>
        </w:rPr>
        <w:t>, Ben Kanter and Markus Schechner the Framework</w:t>
      </w:r>
      <w:r w:rsidR="001E7C5B" w:rsidRPr="000D6CAC">
        <w:rPr>
          <w:sz w:val="24"/>
          <w:szCs w:val="24"/>
          <w:lang w:val="en-US"/>
        </w:rPr>
        <w:t xml:space="preserve"> would be much buggier</w:t>
      </w:r>
      <w:r w:rsidR="003C5047" w:rsidRPr="000D6CAC">
        <w:rPr>
          <w:sz w:val="24"/>
          <w:szCs w:val="24"/>
          <w:lang w:val="en-US"/>
        </w:rPr>
        <w:t xml:space="preserve"> and</w:t>
      </w:r>
      <w:r w:rsidR="00425A7E" w:rsidRPr="000D6CAC">
        <w:rPr>
          <w:sz w:val="24"/>
          <w:szCs w:val="24"/>
          <w:lang w:val="en-US"/>
        </w:rPr>
        <w:t xml:space="preserve"> still lack </w:t>
      </w:r>
      <w:r w:rsidR="001E7C5B" w:rsidRPr="000D6CAC">
        <w:rPr>
          <w:sz w:val="24"/>
          <w:szCs w:val="24"/>
          <w:lang w:val="en-US"/>
        </w:rPr>
        <w:t xml:space="preserve">some </w:t>
      </w:r>
      <w:r w:rsidR="00425A7E" w:rsidRPr="000D6CAC">
        <w:rPr>
          <w:sz w:val="24"/>
          <w:szCs w:val="24"/>
          <w:lang w:val="en-US"/>
        </w:rPr>
        <w:t>important features.</w:t>
      </w:r>
      <w:r w:rsidR="003C5047" w:rsidRPr="000D6CAC">
        <w:rPr>
          <w:sz w:val="24"/>
          <w:szCs w:val="24"/>
          <w:lang w:val="en-US"/>
        </w:rPr>
        <w:t xml:space="preserve"> An optional </w:t>
      </w:r>
      <w:del w:id="16" w:author="Jacob, Chris" w:date="2016-05-23T12:54:00Z">
        <w:r w:rsidR="003C5047" w:rsidRPr="000D6CAC" w:rsidDel="00A42B98">
          <w:rPr>
            <w:sz w:val="24"/>
            <w:szCs w:val="24"/>
            <w:lang w:val="en-US"/>
          </w:rPr>
          <w:delText xml:space="preserve">Interface </w:delText>
        </w:r>
      </w:del>
      <w:ins w:id="17" w:author="Jacob, Chris" w:date="2016-05-23T12:54:00Z">
        <w:r w:rsidR="00A42B98" w:rsidRPr="000D6CAC">
          <w:rPr>
            <w:sz w:val="24"/>
            <w:szCs w:val="24"/>
            <w:lang w:val="en-US"/>
          </w:rPr>
          <w:t xml:space="preserve">interface </w:t>
        </w:r>
      </w:ins>
      <w:r w:rsidR="003C5047" w:rsidRPr="000D6CAC">
        <w:rPr>
          <w:sz w:val="24"/>
          <w:szCs w:val="24"/>
          <w:lang w:val="en-US"/>
        </w:rPr>
        <w:t xml:space="preserve">for the </w:t>
      </w:r>
      <w:del w:id="18" w:author="Jacob, Chris" w:date="2016-05-23T12:54:00Z">
        <w:r w:rsidR="003C5047" w:rsidRPr="000D6CAC" w:rsidDel="00A42B98">
          <w:rPr>
            <w:sz w:val="24"/>
            <w:szCs w:val="24"/>
            <w:lang w:val="en-US"/>
          </w:rPr>
          <w:delText xml:space="preserve">fine </w:delText>
        </w:r>
      </w:del>
      <w:r w:rsidR="003C5047" w:rsidRPr="000D6CAC">
        <w:rPr>
          <w:sz w:val="24"/>
          <w:szCs w:val="24"/>
          <w:lang w:val="en-US"/>
        </w:rPr>
        <w:t>Advanced Logging Components for SSIS from Ceteris is still included.</w:t>
      </w:r>
    </w:p>
    <w:p w:rsidR="00245ED7" w:rsidRPr="000D6CAC" w:rsidRDefault="00425A7E" w:rsidP="00967479">
      <w:pPr>
        <w:spacing w:after="240"/>
        <w:rPr>
          <w:sz w:val="24"/>
          <w:szCs w:val="24"/>
          <w:lang w:val="en-US"/>
        </w:rPr>
      </w:pPr>
      <w:r w:rsidRPr="000D6CAC">
        <w:rPr>
          <w:sz w:val="24"/>
          <w:szCs w:val="24"/>
          <w:lang w:val="en-US"/>
        </w:rPr>
        <w:t xml:space="preserve">Further input came from </w:t>
      </w:r>
      <w:r w:rsidR="000D6CAC">
        <w:rPr>
          <w:sz w:val="24"/>
          <w:szCs w:val="24"/>
          <w:lang w:val="en-US"/>
        </w:rPr>
        <w:t>our</w:t>
      </w:r>
      <w:r w:rsidR="008F12BB" w:rsidRPr="000D6CAC">
        <w:rPr>
          <w:sz w:val="24"/>
          <w:szCs w:val="24"/>
          <w:lang w:val="en-US"/>
        </w:rPr>
        <w:t xml:space="preserve"> </w:t>
      </w:r>
      <w:r w:rsidRPr="000D6CAC">
        <w:rPr>
          <w:sz w:val="24"/>
          <w:szCs w:val="24"/>
          <w:lang w:val="en-US"/>
        </w:rPr>
        <w:t>main customer</w:t>
      </w:r>
      <w:r w:rsidR="008F12BB" w:rsidRPr="000D6CAC">
        <w:rPr>
          <w:sz w:val="24"/>
          <w:szCs w:val="24"/>
          <w:lang w:val="en-US"/>
        </w:rPr>
        <w:t>s</w:t>
      </w:r>
      <w:r w:rsidRPr="000D6CAC">
        <w:rPr>
          <w:sz w:val="24"/>
          <w:szCs w:val="24"/>
          <w:lang w:val="en-US"/>
        </w:rPr>
        <w:t xml:space="preserve"> </w:t>
      </w:r>
      <w:r w:rsidR="003161F3" w:rsidRPr="000D6CAC">
        <w:rPr>
          <w:sz w:val="24"/>
          <w:szCs w:val="24"/>
          <w:lang w:val="en-US"/>
        </w:rPr>
        <w:t xml:space="preserve">where we </w:t>
      </w:r>
      <w:r w:rsidR="008F12BB" w:rsidRPr="000D6CAC">
        <w:rPr>
          <w:sz w:val="24"/>
          <w:szCs w:val="24"/>
          <w:lang w:val="en-US"/>
        </w:rPr>
        <w:t>used and enhanced the Framework.</w:t>
      </w:r>
      <w:r w:rsidR="000D6CAC">
        <w:rPr>
          <w:sz w:val="24"/>
          <w:szCs w:val="24"/>
          <w:lang w:val="en-US"/>
        </w:rPr>
        <w:t xml:space="preserve"> Special thanks here to the DPD IT team.</w:t>
      </w:r>
      <w:bookmarkStart w:id="19" w:name="_GoBack"/>
      <w:bookmarkEnd w:id="19"/>
    </w:p>
    <w:p w:rsidR="008F12BB" w:rsidRPr="000D6CAC" w:rsidRDefault="008F12BB" w:rsidP="00967479">
      <w:pPr>
        <w:spacing w:after="240"/>
        <w:rPr>
          <w:sz w:val="24"/>
          <w:szCs w:val="24"/>
          <w:lang w:val="en-US"/>
        </w:rPr>
      </w:pPr>
      <w:r w:rsidRPr="000D6CAC">
        <w:rPr>
          <w:sz w:val="24"/>
          <w:szCs w:val="24"/>
          <w:lang w:val="en-US"/>
        </w:rPr>
        <w:t>The deal with t</w:t>
      </w:r>
      <w:r w:rsidR="003C5047" w:rsidRPr="000D6CAC">
        <w:rPr>
          <w:sz w:val="24"/>
          <w:szCs w:val="24"/>
          <w:lang w:val="en-US"/>
        </w:rPr>
        <w:t xml:space="preserve">he customers </w:t>
      </w:r>
      <w:r w:rsidRPr="000D6CAC">
        <w:rPr>
          <w:sz w:val="24"/>
          <w:szCs w:val="24"/>
          <w:lang w:val="en-US"/>
        </w:rPr>
        <w:t>always</w:t>
      </w:r>
      <w:r w:rsidR="003C5047" w:rsidRPr="000D6CAC">
        <w:rPr>
          <w:sz w:val="24"/>
          <w:szCs w:val="24"/>
          <w:lang w:val="en-US"/>
        </w:rPr>
        <w:t xml:space="preserve"> was:</w:t>
      </w:r>
      <w:r w:rsidRPr="000D6CAC">
        <w:rPr>
          <w:sz w:val="24"/>
          <w:szCs w:val="24"/>
          <w:lang w:val="en-US"/>
        </w:rPr>
        <w:t xml:space="preserve"> </w:t>
      </w:r>
      <w:r w:rsidR="003C5047" w:rsidRPr="000D6CAC">
        <w:rPr>
          <w:sz w:val="24"/>
          <w:szCs w:val="24"/>
          <w:lang w:val="en-US"/>
        </w:rPr>
        <w:t>Y</w:t>
      </w:r>
      <w:r w:rsidR="001E7C5B" w:rsidRPr="000D6CAC">
        <w:rPr>
          <w:sz w:val="24"/>
          <w:szCs w:val="24"/>
          <w:lang w:val="en-US"/>
        </w:rPr>
        <w:t>ou do not have to pay for the usage of the framework, but all enhancements done at your site go back to the product and can be used by all other users of the product.</w:t>
      </w:r>
    </w:p>
    <w:p w:rsidR="001E7C5B" w:rsidRPr="000D6CAC" w:rsidRDefault="001E7C5B" w:rsidP="00967479">
      <w:pPr>
        <w:spacing w:after="240"/>
        <w:rPr>
          <w:sz w:val="24"/>
          <w:szCs w:val="24"/>
          <w:lang w:val="en-US"/>
        </w:rPr>
      </w:pPr>
      <w:r w:rsidRPr="000D6CAC">
        <w:rPr>
          <w:sz w:val="24"/>
          <w:szCs w:val="24"/>
          <w:lang w:val="en-US"/>
        </w:rPr>
        <w:lastRenderedPageBreak/>
        <w:t xml:space="preserve">Now Ceteris took this </w:t>
      </w:r>
      <w:ins w:id="20" w:author="Jacob, Chris" w:date="2016-05-23T12:57:00Z">
        <w:r w:rsidR="00A42B98" w:rsidRPr="000D6CAC">
          <w:rPr>
            <w:sz w:val="24"/>
            <w:szCs w:val="24"/>
            <w:lang w:val="en-US"/>
          </w:rPr>
          <w:t xml:space="preserve">principle </w:t>
        </w:r>
      </w:ins>
      <w:r w:rsidRPr="000D6CAC">
        <w:rPr>
          <w:sz w:val="24"/>
          <w:szCs w:val="24"/>
          <w:lang w:val="en-US"/>
        </w:rPr>
        <w:t xml:space="preserve">a step further with allowing me to publish </w:t>
      </w:r>
      <w:r w:rsidR="003C5047" w:rsidRPr="000D6CAC">
        <w:rPr>
          <w:sz w:val="24"/>
          <w:szCs w:val="24"/>
          <w:lang w:val="en-US"/>
        </w:rPr>
        <w:t>the Framework</w:t>
      </w:r>
      <w:r w:rsidRPr="000D6CAC">
        <w:rPr>
          <w:sz w:val="24"/>
          <w:szCs w:val="24"/>
          <w:lang w:val="en-US"/>
        </w:rPr>
        <w:t xml:space="preserve"> to GitHub under the MIT license.</w:t>
      </w:r>
      <w:r w:rsidR="003C5047" w:rsidRPr="000D6CAC">
        <w:rPr>
          <w:sz w:val="24"/>
          <w:szCs w:val="24"/>
          <w:lang w:val="en-US"/>
        </w:rPr>
        <w:t xml:space="preserve"> Thanks!</w:t>
      </w:r>
    </w:p>
    <w:p w:rsidR="00967479" w:rsidRPr="000D6CAC" w:rsidRDefault="00967479" w:rsidP="00967479">
      <w:pPr>
        <w:pStyle w:val="berschrift1"/>
        <w:numPr>
          <w:ilvl w:val="0"/>
          <w:numId w:val="24"/>
        </w:numPr>
        <w:rPr>
          <w:lang w:val="en-US"/>
        </w:rPr>
      </w:pPr>
      <w:bookmarkStart w:id="21" w:name="_Toc399761728"/>
      <w:bookmarkStart w:id="22" w:name="_Toc451427699"/>
      <w:r w:rsidRPr="000D6CAC">
        <w:rPr>
          <w:lang w:val="en-US"/>
        </w:rPr>
        <w:t>Master Package</w:t>
      </w:r>
      <w:bookmarkEnd w:id="21"/>
      <w:bookmarkEnd w:id="22"/>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23" w:name="_Toc399761729"/>
      <w:bookmarkStart w:id="24" w:name="_Ref429317040"/>
      <w:bookmarkStart w:id="25" w:name="_Toc451427700"/>
      <w:r w:rsidRPr="000D6CAC">
        <w:rPr>
          <w:lang w:val="en-US"/>
        </w:rPr>
        <w:t>Execution</w:t>
      </w:r>
      <w:bookmarkEnd w:id="23"/>
      <w:bookmarkEnd w:id="24"/>
      <w:bookmarkEnd w:id="25"/>
    </w:p>
    <w:p w:rsidR="00967479" w:rsidRPr="000D6CAC" w:rsidRDefault="00967479" w:rsidP="00967479">
      <w:pPr>
        <w:spacing w:after="240"/>
        <w:rPr>
          <w:sz w:val="24"/>
          <w:szCs w:val="24"/>
          <w:lang w:val="en-US"/>
        </w:rPr>
      </w:pPr>
      <w:r w:rsidRPr="000D6CAC">
        <w:rPr>
          <w:sz w:val="24"/>
          <w:szCs w:val="24"/>
          <w:lang w:val="en-US"/>
        </w:rPr>
        <w:t xml:space="preserve">The Master Package “Master.dtsx” normally is executed by a SQL Server Agent Job (it is also possible to </w:t>
      </w:r>
      <w:r w:rsidR="00C25FF2" w:rsidRPr="000D6CAC">
        <w:rPr>
          <w:sz w:val="24"/>
          <w:szCs w:val="24"/>
          <w:lang w:val="en-US"/>
        </w:rPr>
        <w:t>execute it</w:t>
      </w:r>
      <w:r w:rsidRPr="000D6CAC">
        <w:rPr>
          <w:sz w:val="24"/>
          <w:szCs w:val="24"/>
          <w:lang w:val="en-US"/>
        </w:rPr>
        <w:t xml:space="preserve"> via a stored procedure etc.). As a first step in this job </w:t>
      </w:r>
      <w:r w:rsidR="001C3E34" w:rsidRPr="000D6CAC">
        <w:rPr>
          <w:sz w:val="24"/>
          <w:szCs w:val="24"/>
          <w:lang w:val="en-US"/>
        </w:rPr>
        <w:t>normally</w:t>
      </w:r>
      <w:r w:rsidRPr="000D6CAC">
        <w:rPr>
          <w:sz w:val="24"/>
          <w:szCs w:val="24"/>
          <w:lang w:val="en-US"/>
        </w:rPr>
        <w:t xml:space="preserve"> the SSIS package “</w:t>
      </w:r>
      <w:r w:rsidR="002B6981" w:rsidRPr="000D6CAC">
        <w:rPr>
          <w:sz w:val="24"/>
          <w:szCs w:val="24"/>
          <w:lang w:val="en-US"/>
        </w:rPr>
        <w:t>GetMetadata.dtsx</w:t>
      </w:r>
      <w:r w:rsidRPr="000D6CAC">
        <w:rPr>
          <w:sz w:val="24"/>
          <w:szCs w:val="24"/>
          <w:lang w:val="en-US"/>
        </w:rPr>
        <w:t>” should be executed. This package grabs some metadata from the SSISDB like newly deployed SSIS packages etc.</w:t>
      </w:r>
    </w:p>
    <w:p w:rsidR="00967479" w:rsidRPr="000D6CAC" w:rsidRDefault="00967479" w:rsidP="00967479">
      <w:pPr>
        <w:spacing w:after="240"/>
        <w:rPr>
          <w:sz w:val="24"/>
          <w:szCs w:val="24"/>
          <w:lang w:val="en-US"/>
        </w:rPr>
      </w:pPr>
      <w:r w:rsidRPr="000D6CAC">
        <w:rPr>
          <w:sz w:val="24"/>
          <w:szCs w:val="24"/>
          <w:lang w:val="en-US"/>
        </w:rPr>
        <w:t xml:space="preserve">When the Master Package is executed certain parameters govern its configuration. These parameters have to be set in the agent job (or the </w:t>
      </w:r>
      <w:r w:rsidR="004F7842" w:rsidRPr="000D6CAC">
        <w:rPr>
          <w:sz w:val="24"/>
          <w:szCs w:val="24"/>
          <w:lang w:val="en-US"/>
        </w:rPr>
        <w:t xml:space="preserve">executing </w:t>
      </w:r>
      <w:r w:rsidRPr="000D6CAC">
        <w:rPr>
          <w:sz w:val="24"/>
          <w:szCs w:val="24"/>
          <w:lang w:val="en-US"/>
        </w:rPr>
        <w:t>stored procedure etc.).</w:t>
      </w:r>
    </w:p>
    <w:p w:rsidR="00967479" w:rsidRPr="000D6CAC" w:rsidRDefault="00967479" w:rsidP="00967479">
      <w:pPr>
        <w:spacing w:after="240"/>
        <w:rPr>
          <w:sz w:val="24"/>
          <w:szCs w:val="24"/>
          <w:lang w:val="en-US"/>
        </w:rPr>
      </w:pPr>
      <w:r w:rsidRPr="000D6CAC">
        <w:rPr>
          <w:sz w:val="24"/>
          <w:szCs w:val="24"/>
          <w:lang w:val="en-US"/>
        </w:rPr>
        <w:t xml:space="preserve">On the one </w:t>
      </w:r>
      <w:r w:rsidR="00D561BF" w:rsidRPr="000D6CAC">
        <w:rPr>
          <w:sz w:val="24"/>
          <w:szCs w:val="24"/>
          <w:lang w:val="en-US"/>
        </w:rPr>
        <w:t>hand,</w:t>
      </w:r>
      <w:r w:rsidRPr="000D6CAC">
        <w:rPr>
          <w:sz w:val="24"/>
          <w:szCs w:val="24"/>
          <w:lang w:val="en-US"/>
        </w:rPr>
        <w:t xml:space="preserve"> there are some technical parameters which e.g. determine the maximal number of work packages executed in parallel etc. </w:t>
      </w:r>
    </w:p>
    <w:p w:rsidR="00967479" w:rsidRPr="000D6CAC" w:rsidRDefault="00967479" w:rsidP="00967479">
      <w:pPr>
        <w:spacing w:after="240"/>
        <w:rPr>
          <w:sz w:val="24"/>
          <w:szCs w:val="24"/>
          <w:lang w:val="en-US"/>
        </w:rPr>
      </w:pPr>
      <w:r w:rsidRPr="000D6CAC">
        <w:rPr>
          <w:sz w:val="24"/>
          <w:szCs w:val="24"/>
          <w:lang w:val="en-US"/>
        </w:rPr>
        <w:t xml:space="preserve">On the other </w:t>
      </w:r>
      <w:r w:rsidR="00D561BF" w:rsidRPr="000D6CAC">
        <w:rPr>
          <w:sz w:val="24"/>
          <w:szCs w:val="24"/>
          <w:lang w:val="en-US"/>
        </w:rPr>
        <w:t>hand,</w:t>
      </w:r>
      <w:r w:rsidRPr="000D6CAC">
        <w:rPr>
          <w:sz w:val="24"/>
          <w:szCs w:val="24"/>
          <w:lang w:val="en-US"/>
        </w:rPr>
        <w:t xml:space="preserve"> there are those parameters which specify the work packages the Master Package tries to execute. Currently there are:</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ApplicationID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JobGroupID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JobID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 xml:space="preserve">LayerID </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 = n (Start from StepNo n)</w:t>
      </w:r>
    </w:p>
    <w:p w:rsidR="00967479" w:rsidRPr="000D6CAC" w:rsidRDefault="00967479" w:rsidP="00967479">
      <w:pPr>
        <w:pStyle w:val="Listenabsatz"/>
        <w:numPr>
          <w:ilvl w:val="0"/>
          <w:numId w:val="28"/>
        </w:numPr>
        <w:overflowPunct w:val="0"/>
        <w:spacing w:before="100" w:after="240" w:line="240" w:lineRule="auto"/>
        <w:jc w:val="both"/>
        <w:rPr>
          <w:sz w:val="24"/>
          <w:szCs w:val="24"/>
          <w:lang w:val="en-US"/>
        </w:rPr>
      </w:pPr>
      <w:r w:rsidRPr="000D6CAC">
        <w:rPr>
          <w:sz w:val="24"/>
          <w:szCs w:val="24"/>
          <w:lang w:val="en-US"/>
        </w:rPr>
        <w:t>StepNoEqual  (execute all Steps versus execute just the step specified by StepNo)</w:t>
      </w:r>
    </w:p>
    <w:p w:rsidR="00967479" w:rsidRPr="000D6CAC" w:rsidRDefault="00967479" w:rsidP="00D561BF">
      <w:pPr>
        <w:spacing w:after="240"/>
        <w:rPr>
          <w:sz w:val="24"/>
          <w:szCs w:val="24"/>
          <w:lang w:val="en-US"/>
        </w:rPr>
      </w:pPr>
      <w:r w:rsidRPr="000D6CAC">
        <w:rPr>
          <w:sz w:val="24"/>
          <w:szCs w:val="24"/>
          <w:lang w:val="en-US"/>
        </w:rPr>
        <w:t xml:space="preserve">A special case are the </w:t>
      </w:r>
      <w:r w:rsidR="00D561BF" w:rsidRPr="000D6CAC">
        <w:rPr>
          <w:sz w:val="24"/>
          <w:szCs w:val="24"/>
          <w:lang w:val="en-US"/>
        </w:rPr>
        <w:t xml:space="preserve">reserved </w:t>
      </w:r>
      <w:r w:rsidRPr="000D6CAC">
        <w:rPr>
          <w:sz w:val="24"/>
          <w:szCs w:val="24"/>
          <w:lang w:val="en-US"/>
        </w:rPr>
        <w:t>parameter</w:t>
      </w:r>
      <w:r w:rsidR="004F7842" w:rsidRPr="000D6CAC">
        <w:rPr>
          <w:sz w:val="24"/>
          <w:szCs w:val="24"/>
          <w:lang w:val="en-US"/>
        </w:rPr>
        <w:t>s</w:t>
      </w:r>
      <w:r w:rsidR="00D561BF" w:rsidRPr="000D6CAC">
        <w:rPr>
          <w:sz w:val="24"/>
          <w:szCs w:val="24"/>
          <w:lang w:val="en-US"/>
        </w:rPr>
        <w:t>: Int_ClientID, Bool_IsInitialLoad, int_ParentAuditID, guid_ParentSourceGUID.</w:t>
      </w:r>
      <w:r w:rsidRPr="000D6CAC">
        <w:rPr>
          <w:sz w:val="24"/>
          <w:szCs w:val="24"/>
          <w:lang w:val="en-US"/>
        </w:rPr>
        <w:t xml:space="preserve"> These parameters are passed through to the work packages.</w:t>
      </w:r>
      <w:r w:rsidR="004F7842" w:rsidRPr="000D6CAC">
        <w:rPr>
          <w:sz w:val="24"/>
          <w:szCs w:val="24"/>
          <w:lang w:val="en-US"/>
        </w:rPr>
        <w:t xml:space="preserve"> </w:t>
      </w:r>
      <w:r w:rsidR="00D561BF" w:rsidRPr="000D6CAC">
        <w:rPr>
          <w:sz w:val="24"/>
          <w:szCs w:val="24"/>
          <w:lang w:val="en-US"/>
        </w:rPr>
        <w:t>Means, if the child package supports these parameters they will be set by the master package according to the values the master package itself was fed with</w:t>
      </w:r>
      <w:r w:rsidR="003245BA" w:rsidRPr="000D6CAC">
        <w:rPr>
          <w:sz w:val="24"/>
          <w:szCs w:val="24"/>
          <w:lang w:val="en-US"/>
        </w:rPr>
        <w:t xml:space="preserve">. It is not possible to use the standard mechanism of setting parameters for a job (cf. </w:t>
      </w:r>
      <w:r w:rsidR="003245BA" w:rsidRPr="000D6CAC">
        <w:rPr>
          <w:sz w:val="24"/>
          <w:szCs w:val="24"/>
          <w:lang w:val="en-US"/>
        </w:rPr>
        <w:fldChar w:fldCharType="begin"/>
      </w:r>
      <w:r w:rsidR="003245BA" w:rsidRPr="000D6CAC">
        <w:rPr>
          <w:sz w:val="24"/>
          <w:szCs w:val="24"/>
          <w:lang w:val="en-US"/>
        </w:rPr>
        <w:instrText xml:space="preserve"> REF _Ref429316695 \w \h </w:instrText>
      </w:r>
      <w:r w:rsidR="003245BA" w:rsidRPr="000D6CAC">
        <w:rPr>
          <w:sz w:val="24"/>
          <w:szCs w:val="24"/>
          <w:lang w:val="en-US"/>
        </w:rPr>
      </w:r>
      <w:r w:rsidR="003245BA" w:rsidRPr="000D6CAC">
        <w:rPr>
          <w:sz w:val="24"/>
          <w:szCs w:val="24"/>
          <w:lang w:val="en-US"/>
        </w:rPr>
        <w:fldChar w:fldCharType="separate"/>
      </w:r>
      <w:r w:rsidR="003245BA" w:rsidRPr="000D6CAC">
        <w:rPr>
          <w:sz w:val="24"/>
          <w:szCs w:val="24"/>
          <w:lang w:val="en-US"/>
        </w:rPr>
        <w:t>7.5</w:t>
      </w:r>
      <w:r w:rsidR="003245BA" w:rsidRPr="000D6CAC">
        <w:rPr>
          <w:sz w:val="24"/>
          <w:szCs w:val="24"/>
          <w:lang w:val="en-US"/>
        </w:rPr>
        <w:fldChar w:fldCharType="end"/>
      </w:r>
      <w:r w:rsidR="003245BA" w:rsidRPr="000D6CAC">
        <w:rPr>
          <w:sz w:val="24"/>
          <w:szCs w:val="24"/>
          <w:lang w:val="en-US"/>
        </w:rPr>
        <w:t>)</w:t>
      </w:r>
      <w:r w:rsidR="00D561BF" w:rsidRPr="000D6CAC">
        <w:rPr>
          <w:sz w:val="24"/>
          <w:szCs w:val="24"/>
          <w:lang w:val="en-US"/>
        </w:rPr>
        <w:t xml:space="preserve">. </w:t>
      </w:r>
      <w:r w:rsidR="003245BA" w:rsidRPr="000D6CAC">
        <w:rPr>
          <w:sz w:val="24"/>
          <w:szCs w:val="24"/>
          <w:lang w:val="en-US"/>
        </w:rPr>
        <w:t>Thus they</w:t>
      </w:r>
      <w:r w:rsidR="00D561BF" w:rsidRPr="000D6CAC">
        <w:rPr>
          <w:sz w:val="24"/>
          <w:szCs w:val="24"/>
          <w:lang w:val="en-US"/>
        </w:rPr>
        <w:t xml:space="preserve"> should not be used as regular Package Parameters</w:t>
      </w:r>
      <w:r w:rsidR="003245BA" w:rsidRPr="000D6CAC">
        <w:rPr>
          <w:sz w:val="24"/>
          <w:szCs w:val="24"/>
          <w:lang w:val="en-US"/>
        </w:rPr>
        <w:t xml:space="preserve"> but only according to their special role for the advanced logging e.g</w:t>
      </w:r>
      <w:r w:rsidR="00D561BF" w:rsidRPr="000D6CAC">
        <w:rPr>
          <w:sz w:val="24"/>
          <w:szCs w:val="24"/>
          <w:lang w:val="en-US"/>
        </w:rPr>
        <w:t>. The names of these reserved parameters are maintained in the table etljob.ReservedParameter</w:t>
      </w:r>
    </w:p>
    <w:p w:rsidR="00967479" w:rsidRPr="000D6CAC" w:rsidRDefault="00967479" w:rsidP="00967479">
      <w:pPr>
        <w:pStyle w:val="berschrift2"/>
        <w:keepLines w:val="0"/>
        <w:numPr>
          <w:ilvl w:val="1"/>
          <w:numId w:val="24"/>
        </w:numPr>
        <w:overflowPunct w:val="0"/>
        <w:spacing w:before="400" w:after="300" w:line="240" w:lineRule="auto"/>
        <w:rPr>
          <w:lang w:val="en-US"/>
        </w:rPr>
      </w:pPr>
      <w:bookmarkStart w:id="26" w:name="_Toc399761730"/>
      <w:bookmarkStart w:id="27" w:name="_Toc451427701"/>
      <w:r w:rsidRPr="000D6CAC">
        <w:rPr>
          <w:lang w:val="en-US"/>
        </w:rPr>
        <w:lastRenderedPageBreak/>
        <w:t>Logic</w:t>
      </w:r>
      <w:bookmarkEnd w:id="26"/>
      <w:bookmarkEnd w:id="27"/>
    </w:p>
    <w:p w:rsidR="00967479" w:rsidRPr="000D6CAC" w:rsidRDefault="001C3E34" w:rsidP="00FA791D">
      <w:pPr>
        <w:spacing w:after="240"/>
        <w:ind w:left="-1134"/>
        <w:rPr>
          <w:sz w:val="24"/>
          <w:szCs w:val="24"/>
          <w:lang w:val="en-US"/>
        </w:rPr>
      </w:pPr>
      <w:r w:rsidRPr="000D6CAC">
        <w:rPr>
          <w:noProof/>
          <w:lang w:val="en-US" w:eastAsia="de-DE"/>
        </w:rPr>
        <w:drawing>
          <wp:inline distT="0" distB="0" distL="0" distR="0" wp14:anchorId="6EC9A0C7" wp14:editId="4829F2A5">
            <wp:extent cx="6758940" cy="7627620"/>
            <wp:effectExtent l="0" t="0" r="3810" b="0"/>
            <wp:docPr id="6"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8940" cy="7627620"/>
                    </a:xfrm>
                    <a:prstGeom prst="rect">
                      <a:avLst/>
                    </a:prstGeom>
                  </pic:spPr>
                </pic:pic>
              </a:graphicData>
            </a:graphic>
          </wp:inline>
        </w:drawing>
      </w:r>
    </w:p>
    <w:p w:rsidR="00967479" w:rsidRPr="000D6CAC" w:rsidRDefault="00967479" w:rsidP="00967479">
      <w:pPr>
        <w:pStyle w:val="Beschriftung"/>
        <w:jc w:val="both"/>
        <w:rPr>
          <w:sz w:val="24"/>
          <w:szCs w:val="24"/>
          <w:lang w:val="en-US"/>
        </w:rPr>
      </w:pPr>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1</w:t>
      </w:r>
      <w:r w:rsidRPr="000D6CAC">
        <w:rPr>
          <w:lang w:val="en-US"/>
        </w:rPr>
        <w:fldChar w:fldCharType="end"/>
      </w:r>
      <w:r w:rsidRPr="000D6CAC">
        <w:rPr>
          <w:lang w:val="en-US"/>
        </w:rPr>
        <w:t>: Master Package</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28" w:name="_Toc399761731"/>
      <w:bookmarkStart w:id="29" w:name="_Toc451427702"/>
      <w:r w:rsidRPr="000D6CAC">
        <w:rPr>
          <w:lang w:val="en-US"/>
        </w:rPr>
        <w:lastRenderedPageBreak/>
        <w:t>Start</w:t>
      </w:r>
      <w:bookmarkEnd w:id="28"/>
      <w:bookmarkEnd w:id="29"/>
    </w:p>
    <w:p w:rsidR="00DD2574" w:rsidRPr="000D6CAC" w:rsidRDefault="00DD2574"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OBI Logging Init: If you are using the “OBI” </w:t>
      </w:r>
      <w:r w:rsidR="00BE68AE" w:rsidRPr="000D6CAC">
        <w:rPr>
          <w:sz w:val="24"/>
          <w:szCs w:val="24"/>
          <w:lang w:val="en-US"/>
        </w:rPr>
        <w:t>Advanced Logging c</w:t>
      </w:r>
      <w:r w:rsidRPr="000D6CAC">
        <w:rPr>
          <w:sz w:val="24"/>
          <w:szCs w:val="24"/>
          <w:lang w:val="en-US"/>
        </w:rPr>
        <w:t>omponents from Ceteris AG, you should activate this container and its subtasks. You than should further point the OBI</w:t>
      </w:r>
      <w:r w:rsidR="00BE68AE" w:rsidRPr="000D6CAC">
        <w:rPr>
          <w:sz w:val="24"/>
          <w:szCs w:val="24"/>
          <w:lang w:val="en-US"/>
        </w:rPr>
        <w:t xml:space="preserve"> connection manager to the correct logging database used by the OBI components and activate the tasks “AuditFailure” and “AuditSucccess” in the third main container “finish”.</w:t>
      </w:r>
      <w:r w:rsidR="00BE68AE" w:rsidRPr="000D6CAC">
        <w:rPr>
          <w:sz w:val="24"/>
          <w:szCs w:val="24"/>
          <w:lang w:val="en-US"/>
        </w:rPr>
        <w:br/>
        <w:t>If you do not use these components, just ignore or delete these tasks</w:t>
      </w:r>
      <w:r w:rsidR="00FA6E2D" w:rsidRPr="000D6CAC">
        <w:rPr>
          <w:sz w:val="24"/>
          <w:szCs w:val="24"/>
          <w:lang w:val="en-US"/>
        </w:rPr>
        <w:t xml:space="preserve"> and the OBI connection manager</w:t>
      </w:r>
      <w:r w:rsidR="00BE68AE" w:rsidRPr="000D6CAC">
        <w:rPr>
          <w:sz w:val="24"/>
          <w:szCs w:val="24"/>
          <w:lang w:val="en-US"/>
        </w:rPr>
        <w:t>.</w:t>
      </w:r>
      <w:r w:rsidR="00FA6E2D" w:rsidRPr="000D6CAC">
        <w:rPr>
          <w:sz w:val="24"/>
          <w:szCs w:val="24"/>
          <w:lang w:val="en-US"/>
        </w:rPr>
        <w:t xml:space="preserve"> If you do not delete the connection manager, make sure it points to a valid database.</w:t>
      </w:r>
    </w:p>
    <w:p w:rsidR="00967479" w:rsidRPr="000D6CAC" w:rsidRDefault="00BE68AE" w:rsidP="00BE68AE">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GetJobStep Cluster: </w:t>
      </w:r>
      <w:r w:rsidR="00967479" w:rsidRPr="000D6CAC">
        <w:rPr>
          <w:sz w:val="24"/>
          <w:szCs w:val="24"/>
          <w:lang w:val="en-US"/>
        </w:rPr>
        <w:t>Is there a name for the current configuration</w:t>
      </w:r>
      <w:r w:rsidR="00907EAE" w:rsidRPr="000D6CAC">
        <w:rPr>
          <w:sz w:val="24"/>
          <w:szCs w:val="24"/>
          <w:lang w:val="en-US"/>
        </w:rPr>
        <w:t xml:space="preserve"> (</w:t>
      </w:r>
      <w:r w:rsidR="00DA5022" w:rsidRPr="000D6CAC">
        <w:rPr>
          <w:sz w:val="24"/>
          <w:szCs w:val="24"/>
          <w:lang w:val="en-US"/>
        </w:rPr>
        <w:t xml:space="preserve">entry in the view </w:t>
      </w:r>
      <w:r w:rsidR="00631A3A" w:rsidRPr="000D6CAC">
        <w:rPr>
          <w:sz w:val="24"/>
          <w:szCs w:val="24"/>
          <w:lang w:val="en-US"/>
        </w:rPr>
        <w:t>etljob.vw_JobStepCluster</w:t>
      </w:r>
      <w:r w:rsidR="00907EAE" w:rsidRPr="000D6CAC">
        <w:rPr>
          <w:sz w:val="24"/>
          <w:szCs w:val="24"/>
          <w:lang w:val="en-US"/>
        </w:rPr>
        <w:t>)? If yes</w:t>
      </w:r>
      <w:r w:rsidR="00967479" w:rsidRPr="000D6CAC">
        <w:rPr>
          <w:sz w:val="24"/>
          <w:szCs w:val="24"/>
          <w:lang w:val="en-US"/>
        </w:rPr>
        <w:t xml:space="preserve"> </w:t>
      </w:r>
      <w:r w:rsidR="00907EAE" w:rsidRPr="000D6CAC">
        <w:rPr>
          <w:sz w:val="24"/>
          <w:szCs w:val="24"/>
          <w:lang w:val="en-US"/>
        </w:rPr>
        <w:t xml:space="preserve">get ID, if no create new in Table </w:t>
      </w:r>
      <w:r w:rsidR="00631A3A" w:rsidRPr="000D6CAC">
        <w:rPr>
          <w:sz w:val="24"/>
          <w:szCs w:val="24"/>
          <w:lang w:val="en-US"/>
        </w:rPr>
        <w:t>etljob.</w:t>
      </w:r>
      <w:r w:rsidR="00907EAE" w:rsidRPr="000D6CAC">
        <w:rPr>
          <w:sz w:val="24"/>
          <w:szCs w:val="24"/>
          <w:lang w:val="en-US"/>
        </w:rPr>
        <w:t>JobStepCluster</w:t>
      </w:r>
      <w:r w:rsidR="00967479" w:rsidRPr="000D6CAC">
        <w:rPr>
          <w:sz w:val="24"/>
          <w:szCs w:val="24"/>
          <w:lang w:val="en-US"/>
        </w:rPr>
        <w:t>.</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Init: Which work packages are identified by the current parameters? Copy them to the queue (table “JobStepExecution”), store the current JobExecutionID and the parameters with them</w:t>
      </w:r>
      <w:r w:rsidR="009E30D9" w:rsidRPr="000D6CAC">
        <w:rPr>
          <w:sz w:val="24"/>
          <w:szCs w:val="24"/>
          <w:lang w:val="en-US"/>
        </w:rPr>
        <w:t>.</w:t>
      </w:r>
      <w:r w:rsidR="009E30D9" w:rsidRPr="000D6CAC">
        <w:rPr>
          <w:sz w:val="24"/>
          <w:szCs w:val="24"/>
          <w:lang w:val="en-US"/>
        </w:rPr>
        <w:br/>
        <w:t xml:space="preserve">Special case: when the package parameter Restart is set to 1, the steps of the last execution of the current configuration (identified by its JobStepCluster as read in the previous step) are copied. Only “unfinished business” </w:t>
      </w:r>
      <w:r w:rsidR="004F670E" w:rsidRPr="000D6CAC">
        <w:rPr>
          <w:sz w:val="24"/>
          <w:szCs w:val="24"/>
          <w:lang w:val="en-US"/>
        </w:rPr>
        <w:t>(JobSteps failed, not run etc.) is given a status to include it in the current execution.</w:t>
      </w:r>
    </w:p>
    <w:p w:rsidR="00967479" w:rsidRPr="000D6CAC" w:rsidRDefault="00967479"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Remember start time for timeout detection (not yet implemented)</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Get server name (for status mails)</w:t>
      </w:r>
    </w:p>
    <w:p w:rsidR="00907EAE" w:rsidRPr="000D6CAC" w:rsidRDefault="00907EAE"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Get ID of </w:t>
      </w:r>
      <w:r w:rsidR="00DA5022" w:rsidRPr="000D6CAC">
        <w:rPr>
          <w:sz w:val="24"/>
          <w:szCs w:val="24"/>
          <w:lang w:val="en-US"/>
        </w:rPr>
        <w:t>System (Development, QA, Production etc.) “All” has ID 0</w:t>
      </w:r>
      <w:r w:rsidR="00DA5022" w:rsidRPr="000D6CAC">
        <w:rPr>
          <w:sz w:val="24"/>
          <w:szCs w:val="24"/>
          <w:lang w:val="en-US"/>
        </w:rPr>
        <w:br/>
        <w:t>Helpful if the configuration of those system is maintained in one configuration Database.</w:t>
      </w:r>
    </w:p>
    <w:p w:rsidR="00DA5022" w:rsidRPr="000D6CAC" w:rsidRDefault="00DA5022" w:rsidP="009E30D9">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Check Blockings: Checks if there are </w:t>
      </w:r>
      <w:r w:rsidR="00583BAC" w:rsidRPr="000D6CAC">
        <w:rPr>
          <w:sz w:val="24"/>
          <w:szCs w:val="24"/>
          <w:lang w:val="en-US"/>
        </w:rPr>
        <w:t>executions of the MasterPackage</w:t>
      </w:r>
      <w:r w:rsidRPr="000D6CAC">
        <w:rPr>
          <w:sz w:val="24"/>
          <w:szCs w:val="24"/>
          <w:lang w:val="en-US"/>
        </w:rPr>
        <w:t xml:space="preserve"> which failed</w:t>
      </w:r>
      <w:r w:rsidR="00583BAC" w:rsidRPr="000D6CAC">
        <w:rPr>
          <w:sz w:val="24"/>
          <w:szCs w:val="24"/>
          <w:lang w:val="en-US"/>
        </w:rPr>
        <w:t>ed</w:t>
      </w:r>
      <w:r w:rsidRPr="000D6CAC">
        <w:rPr>
          <w:sz w:val="24"/>
          <w:szCs w:val="24"/>
          <w:lang w:val="en-US"/>
        </w:rPr>
        <w:t xml:space="preserve"> on which the current </w:t>
      </w:r>
      <w:r w:rsidR="00583BAC" w:rsidRPr="000D6CAC">
        <w:rPr>
          <w:sz w:val="24"/>
          <w:szCs w:val="24"/>
          <w:lang w:val="en-US"/>
        </w:rPr>
        <w:t>executions of the MasterPackage</w:t>
      </w:r>
      <w:r w:rsidRPr="000D6CAC">
        <w:rPr>
          <w:sz w:val="24"/>
          <w:szCs w:val="24"/>
          <w:lang w:val="en-US"/>
        </w:rPr>
        <w:t xml:space="preserve"> depends (-&gt; etljob.</w:t>
      </w:r>
      <w:r w:rsidRPr="000D6CAC">
        <w:rPr>
          <w:lang w:val="en-US"/>
        </w:rPr>
        <w:t xml:space="preserve"> </w:t>
      </w:r>
      <w:r w:rsidRPr="000D6CAC">
        <w:rPr>
          <w:sz w:val="24"/>
          <w:szCs w:val="24"/>
          <w:lang w:val="en-US"/>
        </w:rPr>
        <w:t xml:space="preserve">vw_JobStepClusterConstrain) or if </w:t>
      </w:r>
      <w:r w:rsidR="00583BAC" w:rsidRPr="000D6CAC">
        <w:rPr>
          <w:sz w:val="24"/>
          <w:szCs w:val="24"/>
          <w:lang w:val="en-US"/>
        </w:rPr>
        <w:t>it</w:t>
      </w:r>
      <w:r w:rsidRPr="000D6CAC">
        <w:rPr>
          <w:sz w:val="24"/>
          <w:szCs w:val="24"/>
          <w:lang w:val="en-US"/>
        </w:rPr>
        <w:t xml:space="preserve"> failed in the previous run. If Configuration </w:t>
      </w:r>
      <w:r w:rsidR="00631A3A" w:rsidRPr="000D6CAC">
        <w:rPr>
          <w:sz w:val="24"/>
          <w:szCs w:val="24"/>
          <w:lang w:val="en-US"/>
        </w:rPr>
        <w:t xml:space="preserve">of the JobStepCluster </w:t>
      </w:r>
      <w:r w:rsidRPr="000D6CAC">
        <w:rPr>
          <w:sz w:val="24"/>
          <w:szCs w:val="24"/>
          <w:lang w:val="en-US"/>
        </w:rPr>
        <w:t xml:space="preserve">says so (do not retry etc.) all steps are canceled. </w:t>
      </w:r>
      <w:r w:rsidR="00583BAC" w:rsidRPr="000D6CAC">
        <w:rPr>
          <w:sz w:val="24"/>
          <w:szCs w:val="24"/>
          <w:lang w:val="en-US"/>
        </w:rPr>
        <w:t>An</w:t>
      </w:r>
      <w:r w:rsidRPr="000D6CAC">
        <w:rPr>
          <w:sz w:val="24"/>
          <w:szCs w:val="24"/>
          <w:lang w:val="en-US"/>
        </w:rPr>
        <w:t xml:space="preserve"> </w:t>
      </w:r>
      <w:r w:rsidR="00583BAC" w:rsidRPr="000D6CAC">
        <w:rPr>
          <w:sz w:val="24"/>
          <w:szCs w:val="24"/>
          <w:lang w:val="en-US"/>
        </w:rPr>
        <w:t>executions of the MasterPackage</w:t>
      </w:r>
      <w:r w:rsidRPr="000D6CAC">
        <w:rPr>
          <w:sz w:val="24"/>
          <w:szCs w:val="24"/>
          <w:lang w:val="en-US"/>
        </w:rPr>
        <w:t xml:space="preserve"> is </w:t>
      </w:r>
      <w:r w:rsidR="00583BAC" w:rsidRPr="000D6CAC">
        <w:rPr>
          <w:sz w:val="24"/>
          <w:szCs w:val="24"/>
          <w:lang w:val="en-US"/>
        </w:rPr>
        <w:t>classified</w:t>
      </w:r>
      <w:r w:rsidRPr="000D6CAC">
        <w:rPr>
          <w:sz w:val="24"/>
          <w:szCs w:val="24"/>
          <w:lang w:val="en-US"/>
        </w:rPr>
        <w:t xml:space="preserve"> by the JobStepCluster (-&gt; etljob.</w:t>
      </w:r>
      <w:r w:rsidRPr="000D6CAC">
        <w:rPr>
          <w:lang w:val="en-US"/>
        </w:rPr>
        <w:t xml:space="preserve"> </w:t>
      </w:r>
      <w:r w:rsidRPr="000D6CAC">
        <w:rPr>
          <w:sz w:val="24"/>
          <w:szCs w:val="24"/>
          <w:lang w:val="en-US"/>
        </w:rPr>
        <w:t>vw_JobStepCluster)</w:t>
      </w:r>
      <w:r w:rsidR="00583BAC" w:rsidRPr="000D6CAC">
        <w:rPr>
          <w:sz w:val="24"/>
          <w:szCs w:val="24"/>
          <w:lang w:val="en-US"/>
        </w:rPr>
        <w:t xml:space="preserve"> it belongs to.</w:t>
      </w:r>
    </w:p>
    <w:p w:rsidR="00B101AD" w:rsidRPr="000D6CAC" w:rsidRDefault="00B101AD" w:rsidP="00B101AD">
      <w:pPr>
        <w:pStyle w:val="Listenabsatz"/>
        <w:numPr>
          <w:ilvl w:val="0"/>
          <w:numId w:val="25"/>
        </w:numPr>
        <w:overflowPunct w:val="0"/>
        <w:spacing w:before="100" w:after="240" w:line="240" w:lineRule="auto"/>
        <w:rPr>
          <w:sz w:val="24"/>
          <w:szCs w:val="24"/>
          <w:lang w:val="en-US"/>
        </w:rPr>
      </w:pPr>
      <w:r w:rsidRPr="000D6CAC">
        <w:rPr>
          <w:sz w:val="24"/>
          <w:szCs w:val="24"/>
          <w:lang w:val="en-US"/>
        </w:rPr>
        <w:t xml:space="preserve">Wait for excluding Clusters: Via entries in the </w:t>
      </w:r>
      <w:r w:rsidR="00BE68AE" w:rsidRPr="000D6CAC">
        <w:rPr>
          <w:sz w:val="24"/>
          <w:szCs w:val="24"/>
          <w:lang w:val="en-US"/>
        </w:rPr>
        <w:t>view</w:t>
      </w:r>
      <w:r w:rsidRPr="000D6CAC">
        <w:rPr>
          <w:sz w:val="24"/>
          <w:szCs w:val="24"/>
          <w:lang w:val="en-US"/>
        </w:rPr>
        <w:t xml:space="preserve"> </w:t>
      </w:r>
      <w:r w:rsidR="00DD2574" w:rsidRPr="000D6CAC">
        <w:rPr>
          <w:sz w:val="24"/>
          <w:szCs w:val="24"/>
          <w:lang w:val="en-US"/>
        </w:rPr>
        <w:t>etljob.</w:t>
      </w:r>
      <w:r w:rsidR="00BE68AE" w:rsidRPr="000D6CAC">
        <w:rPr>
          <w:sz w:val="24"/>
          <w:szCs w:val="24"/>
          <w:lang w:val="en-US"/>
        </w:rPr>
        <w:t>vw_</w:t>
      </w:r>
      <w:r w:rsidRPr="000D6CAC">
        <w:rPr>
          <w:sz w:val="24"/>
          <w:szCs w:val="24"/>
          <w:lang w:val="en-US"/>
        </w:rPr>
        <w:t>JobStepClusterExclusion</w:t>
      </w:r>
      <w:r w:rsidR="00DD2574" w:rsidRPr="000D6CAC">
        <w:rPr>
          <w:sz w:val="24"/>
          <w:szCs w:val="24"/>
          <w:lang w:val="en-US"/>
        </w:rPr>
        <w:t xml:space="preserve"> it can be defined that certain configurations are not allowed to run in parallel. These constrains are checked here. The current Master package execution is waiting until no excluding Cluster (= Master package with configuration specified by that excluding Cluster) is running</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30" w:name="_Toc399761732"/>
      <w:bookmarkStart w:id="31" w:name="_Toc451427703"/>
      <w:r w:rsidRPr="000D6CAC">
        <w:rPr>
          <w:lang w:val="en-US"/>
        </w:rPr>
        <w:lastRenderedPageBreak/>
        <w:t>LoopOverPackages</w:t>
      </w:r>
      <w:bookmarkEnd w:id="30"/>
      <w:bookmarkEnd w:id="31"/>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FreeSlotWait: Based on the restrictions to parallelity: Wait until there is a free slot.</w:t>
      </w:r>
    </w:p>
    <w:p w:rsidR="00967479" w:rsidRPr="000D6CAC" w:rsidRDefault="00062D9E"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 xml:space="preserve">Execute Package: </w:t>
      </w:r>
      <w:r w:rsidR="00967479" w:rsidRPr="000D6CAC">
        <w:rPr>
          <w:sz w:val="24"/>
          <w:szCs w:val="24"/>
          <w:lang w:val="en-US"/>
        </w:rPr>
        <w:t>Based on the Column StepNo (table JobStepExecution) and possible dependencies on other packages (defined in the view vw_JobStepConstrain): Get the next package from the queue (table JobStepExecution, current JobExecutionID)</w:t>
      </w:r>
      <w:r w:rsidRPr="000D6CAC">
        <w:rPr>
          <w:sz w:val="24"/>
          <w:szCs w:val="24"/>
          <w:lang w:val="en-US"/>
        </w:rPr>
        <w:t xml:space="preserve"> and execute:</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Prepare package for execution (ceck if it exists etc.)</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Get list of parameters</w:t>
      </w:r>
    </w:p>
    <w:p w:rsidR="00062D9E" w:rsidRPr="000D6CAC" w:rsidRDefault="00062D9E"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Set the values of those parameters</w:t>
      </w:r>
    </w:p>
    <w:p w:rsidR="00062D9E" w:rsidRPr="000D6CAC" w:rsidRDefault="00400B23"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Start excecution</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If there is none or a critical work package failed, check:</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Critical work package failed or nothing left to to? =&gt; Stop</w:t>
      </w:r>
    </w:p>
    <w:p w:rsidR="00967479" w:rsidRPr="000D6CAC" w:rsidRDefault="00967479" w:rsidP="00062D9E">
      <w:pPr>
        <w:pStyle w:val="Listenabsatz"/>
        <w:numPr>
          <w:ilvl w:val="1"/>
          <w:numId w:val="26"/>
        </w:numPr>
        <w:overflowPunct w:val="0"/>
        <w:spacing w:before="100" w:after="240" w:line="240" w:lineRule="auto"/>
        <w:rPr>
          <w:sz w:val="24"/>
          <w:szCs w:val="24"/>
          <w:lang w:val="en-US"/>
        </w:rPr>
      </w:pPr>
      <w:r w:rsidRPr="000D6CAC">
        <w:rPr>
          <w:sz w:val="24"/>
          <w:szCs w:val="24"/>
          <w:lang w:val="en-US"/>
        </w:rPr>
        <w:t>Blockings because of dependencies? =&gt; Wait</w:t>
      </w:r>
    </w:p>
    <w:p w:rsidR="00967479" w:rsidRPr="000D6CAC" w:rsidRDefault="00967479" w:rsidP="00062D9E">
      <w:pPr>
        <w:pStyle w:val="Listenabsatz"/>
        <w:numPr>
          <w:ilvl w:val="0"/>
          <w:numId w:val="26"/>
        </w:numPr>
        <w:overflowPunct w:val="0"/>
        <w:spacing w:before="100" w:after="240" w:line="240" w:lineRule="auto"/>
        <w:rPr>
          <w:sz w:val="24"/>
          <w:szCs w:val="24"/>
          <w:lang w:val="en-US"/>
        </w:rPr>
      </w:pPr>
      <w:r w:rsidRPr="000D6CAC">
        <w:rPr>
          <w:sz w:val="24"/>
          <w:szCs w:val="24"/>
          <w:lang w:val="en-US"/>
        </w:rPr>
        <w:t>Update tables JobExecution and JobStepExecution</w:t>
      </w:r>
    </w:p>
    <w:p w:rsidR="00967479" w:rsidRPr="000D6CAC" w:rsidRDefault="00967479" w:rsidP="00967479">
      <w:pPr>
        <w:pStyle w:val="berschrift2"/>
        <w:keepLines w:val="0"/>
        <w:numPr>
          <w:ilvl w:val="2"/>
          <w:numId w:val="24"/>
        </w:numPr>
        <w:overflowPunct w:val="0"/>
        <w:spacing w:before="400" w:after="300" w:line="240" w:lineRule="auto"/>
        <w:rPr>
          <w:lang w:val="en-US"/>
        </w:rPr>
      </w:pPr>
      <w:bookmarkStart w:id="32" w:name="_Toc399761733"/>
      <w:bookmarkStart w:id="33" w:name="_Toc451427704"/>
      <w:r w:rsidRPr="000D6CAC">
        <w:rPr>
          <w:lang w:val="en-US"/>
        </w:rPr>
        <w:t>Finish</w:t>
      </w:r>
      <w:bookmarkEnd w:id="32"/>
      <w:bookmarkEnd w:id="33"/>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Wait for Packages to finish.</w:t>
      </w:r>
    </w:p>
    <w:p w:rsidR="00967479" w:rsidRPr="000D6CAC" w:rsidRDefault="00967479" w:rsidP="00967479">
      <w:pPr>
        <w:pStyle w:val="Listenabsatz"/>
        <w:numPr>
          <w:ilvl w:val="0"/>
          <w:numId w:val="27"/>
        </w:numPr>
        <w:overflowPunct w:val="0"/>
        <w:spacing w:before="100" w:after="240" w:line="240" w:lineRule="auto"/>
        <w:jc w:val="both"/>
        <w:rPr>
          <w:sz w:val="24"/>
          <w:szCs w:val="24"/>
          <w:lang w:val="en-US"/>
        </w:rPr>
      </w:pPr>
      <w:r w:rsidRPr="000D6CAC">
        <w:rPr>
          <w:sz w:val="24"/>
          <w:szCs w:val="24"/>
          <w:lang w:val="en-US"/>
        </w:rPr>
        <w:t>Send mail with failure or success message</w:t>
      </w:r>
    </w:p>
    <w:p w:rsidR="00D36534" w:rsidRPr="000D6CAC" w:rsidRDefault="00D36534">
      <w:pPr>
        <w:rPr>
          <w:sz w:val="24"/>
          <w:szCs w:val="24"/>
          <w:lang w:val="en-US"/>
        </w:rPr>
      </w:pPr>
      <w:r w:rsidRPr="000D6CAC">
        <w:rPr>
          <w:sz w:val="24"/>
          <w:szCs w:val="24"/>
          <w:lang w:val="en-US"/>
        </w:rPr>
        <w:br w:type="page"/>
      </w:r>
    </w:p>
    <w:p w:rsidR="00D36534" w:rsidRPr="000D6CAC" w:rsidRDefault="00D36534" w:rsidP="00D36534">
      <w:pPr>
        <w:overflowPunct w:val="0"/>
        <w:spacing w:before="100" w:after="240" w:line="240" w:lineRule="auto"/>
        <w:jc w:val="both"/>
        <w:rPr>
          <w:sz w:val="24"/>
          <w:szCs w:val="24"/>
          <w:lang w:val="en-US"/>
        </w:rPr>
      </w:pPr>
    </w:p>
    <w:p w:rsidR="00967479" w:rsidRPr="000D6CAC" w:rsidRDefault="00967479" w:rsidP="00967479">
      <w:pPr>
        <w:pStyle w:val="berschrift1"/>
        <w:numPr>
          <w:ilvl w:val="0"/>
          <w:numId w:val="25"/>
        </w:numPr>
        <w:rPr>
          <w:lang w:val="en-US"/>
        </w:rPr>
      </w:pPr>
      <w:bookmarkStart w:id="34" w:name="_Toc399761734"/>
      <w:bookmarkStart w:id="35" w:name="_Toc451427705"/>
      <w:r w:rsidRPr="000D6CAC">
        <w:rPr>
          <w:lang w:val="en-US"/>
        </w:rPr>
        <w:t>Configuration Tables in the configuration database</w:t>
      </w:r>
      <w:bookmarkEnd w:id="34"/>
      <w:bookmarkEnd w:id="35"/>
    </w:p>
    <w:p w:rsidR="00967479" w:rsidRPr="000D6CAC" w:rsidRDefault="00967479" w:rsidP="00967479">
      <w:pPr>
        <w:rPr>
          <w:lang w:val="en-US"/>
        </w:rPr>
      </w:pPr>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w:t>
      </w:r>
      <w:r w:rsidR="0009333E" w:rsidRPr="000D6CAC">
        <w:rPr>
          <w:sz w:val="24"/>
          <w:szCs w:val="24"/>
          <w:lang w:val="en-US"/>
        </w:rPr>
        <w:t>etljob</w:t>
      </w:r>
      <w:r w:rsidRPr="000D6CAC">
        <w:rPr>
          <w:sz w:val="24"/>
          <w:szCs w:val="24"/>
          <w:lang w:val="en-US"/>
        </w:rPr>
        <w:t>. The Master Package and its related stored procedures never access those tables directly; they always use the corresponding views. The views use the naming: vw_NameOfTable. Background: In a future version the configuration data will be placed in MDS, using the views will make this or similar migrations simpler.</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36" w:name="_Toc399761735"/>
      <w:bookmarkStart w:id="37" w:name="_Toc451427706"/>
      <w:r w:rsidRPr="000D6CAC">
        <w:rPr>
          <w:lang w:val="en-US"/>
        </w:rPr>
        <w:t>Package and JobStep</w:t>
      </w:r>
      <w:bookmarkEnd w:id="36"/>
      <w:bookmarkEnd w:id="37"/>
    </w:p>
    <w:p w:rsidR="00967479" w:rsidRPr="000D6CAC" w:rsidRDefault="00967479" w:rsidP="00967479">
      <w:pPr>
        <w:spacing w:after="240"/>
        <w:rPr>
          <w:lang w:val="en-US"/>
        </w:rPr>
      </w:pPr>
      <w:r w:rsidRPr="000D6CAC">
        <w:rPr>
          <w:sz w:val="24"/>
          <w:szCs w:val="24"/>
          <w:lang w:val="en-US"/>
        </w:rPr>
        <w:t>From the SSISDB a list of all deployed SSIS packages is acquired and stored in the table “Package” via the SSIS package “</w:t>
      </w:r>
      <w:r w:rsidR="002B6981" w:rsidRPr="000D6CAC">
        <w:rPr>
          <w:sz w:val="24"/>
          <w:szCs w:val="24"/>
          <w:lang w:val="en-US"/>
        </w:rPr>
        <w:t>GetMetadata.dtsx</w:t>
      </w:r>
      <w:r w:rsidRPr="000D6CAC">
        <w:rPr>
          <w:sz w:val="24"/>
          <w:szCs w:val="24"/>
          <w:lang w:val="en-US"/>
        </w:rPr>
        <w:t>”.The table “JobStep” builds the repository for all work packages the Master Package may access. JobStep references Packages, thus a SSIS Packag</w:t>
      </w:r>
      <w:r w:rsidR="0009333E" w:rsidRPr="000D6CAC">
        <w:rPr>
          <w:sz w:val="24"/>
          <w:szCs w:val="24"/>
          <w:lang w:val="en-US"/>
        </w:rPr>
        <w:t>e may be executed by different J</w:t>
      </w:r>
      <w:r w:rsidRPr="000D6CAC">
        <w:rPr>
          <w:sz w:val="24"/>
          <w:szCs w:val="24"/>
          <w:lang w:val="en-US"/>
        </w:rPr>
        <w:t>obs</w:t>
      </w:r>
      <w:r w:rsidR="0009333E" w:rsidRPr="000D6CAC">
        <w:rPr>
          <w:sz w:val="24"/>
          <w:szCs w:val="24"/>
          <w:lang w:val="en-US"/>
        </w:rPr>
        <w:t>teps</w:t>
      </w:r>
      <w:r w:rsidRPr="000D6CAC">
        <w:rPr>
          <w:sz w:val="24"/>
          <w:szCs w:val="24"/>
          <w:lang w:val="en-US"/>
        </w:rPr>
        <w:t>.</w:t>
      </w:r>
    </w:p>
    <w:p w:rsidR="00967479" w:rsidRPr="000D6CAC" w:rsidRDefault="00967479" w:rsidP="00967479">
      <w:pPr>
        <w:spacing w:after="240"/>
        <w:rPr>
          <w:lang w:val="en-US"/>
        </w:rPr>
      </w:pPr>
      <w:r w:rsidRPr="000D6CAC">
        <w:rPr>
          <w:noProof/>
          <w:lang w:val="en-US" w:eastAsia="de-DE"/>
        </w:rPr>
        <w:drawing>
          <wp:anchor distT="180340" distB="180340" distL="114300" distR="114300" simplePos="0" relativeHeight="251653120" behindDoc="0" locked="0" layoutInCell="1" allowOverlap="0" wp14:anchorId="7418377B" wp14:editId="60157161">
            <wp:simplePos x="0" y="0"/>
            <wp:positionH relativeFrom="column">
              <wp:posOffset>834390</wp:posOffset>
            </wp:positionH>
            <wp:positionV relativeFrom="paragraph">
              <wp:posOffset>353695</wp:posOffset>
            </wp:positionV>
            <wp:extent cx="4381200" cy="2944800"/>
            <wp:effectExtent l="0" t="0" r="635" b="8255"/>
            <wp:wrapTopAndBottom/>
            <wp:docPr id="7"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1200" cy="2944800"/>
                    </a:xfrm>
                    <a:prstGeom prst="rect">
                      <a:avLst/>
                    </a:prstGeom>
                  </pic:spPr>
                </pic:pic>
              </a:graphicData>
            </a:graphic>
            <wp14:sizeRelH relativeFrom="margin">
              <wp14:pctWidth>0</wp14:pctWidth>
            </wp14:sizeRelH>
            <wp14:sizeRelV relativeFrom="margin">
              <wp14:pctHeight>0</wp14:pctHeight>
            </wp14:sizeRelV>
          </wp:anchor>
        </w:drawing>
      </w:r>
    </w:p>
    <w:p w:rsidR="00967479" w:rsidRPr="000D6CAC" w:rsidRDefault="00967479" w:rsidP="00967479">
      <w:pPr>
        <w:pStyle w:val="Beschriftung"/>
        <w:rPr>
          <w:lang w:val="en-US"/>
        </w:rPr>
      </w:pPr>
      <w:bookmarkStart w:id="38" w:name="_Toc387752406"/>
      <w:r w:rsidRPr="000D6CAC">
        <w:rPr>
          <w:lang w:val="en-US"/>
        </w:rPr>
        <w:t xml:space="preserve">Figure </w:t>
      </w:r>
      <w:r w:rsidRPr="000D6CAC">
        <w:rPr>
          <w:lang w:val="en-US"/>
        </w:rPr>
        <w:fldChar w:fldCharType="begin"/>
      </w:r>
      <w:r w:rsidRPr="000D6CAC">
        <w:rPr>
          <w:lang w:val="en-US"/>
        </w:rPr>
        <w:instrText xml:space="preserve"> SEQ Figure \* ARABIC </w:instrText>
      </w:r>
      <w:r w:rsidRPr="000D6CAC">
        <w:rPr>
          <w:lang w:val="en-US"/>
        </w:rPr>
        <w:fldChar w:fldCharType="separate"/>
      </w:r>
      <w:r w:rsidRPr="000D6CAC">
        <w:rPr>
          <w:noProof/>
          <w:lang w:val="en-US"/>
        </w:rPr>
        <w:t>2</w:t>
      </w:r>
      <w:r w:rsidRPr="000D6CAC">
        <w:rPr>
          <w:noProof/>
          <w:lang w:val="en-US"/>
        </w:rPr>
        <w:fldChar w:fldCharType="end"/>
      </w:r>
      <w:r w:rsidRPr="000D6CAC">
        <w:rPr>
          <w:lang w:val="en-US"/>
        </w:rPr>
        <w:t xml:space="preserve">: </w:t>
      </w:r>
      <w:bookmarkEnd w:id="38"/>
      <w:r w:rsidRPr="000D6CAC">
        <w:rPr>
          <w:lang w:val="en-US"/>
        </w:rPr>
        <w:t>Tables Package and JobStep</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39" w:name="_Toc399761736"/>
      <w:bookmarkStart w:id="40" w:name="_Toc451427707"/>
      <w:r w:rsidRPr="000D6CAC">
        <w:rPr>
          <w:lang w:val="en-US"/>
        </w:rPr>
        <w:lastRenderedPageBreak/>
        <w:t>JobStep and Groupings</w:t>
      </w:r>
      <w:bookmarkEnd w:id="39"/>
      <w:bookmarkEnd w:id="40"/>
    </w:p>
    <w:p w:rsidR="00967479" w:rsidRPr="000D6CAC" w:rsidRDefault="00967479" w:rsidP="00967479">
      <w:pPr>
        <w:spacing w:after="240"/>
        <w:rPr>
          <w:sz w:val="24"/>
          <w:szCs w:val="24"/>
          <w:lang w:val="en-US"/>
        </w:rPr>
      </w:pPr>
      <w:r w:rsidRPr="000D6CAC">
        <w:rPr>
          <w:sz w:val="24"/>
          <w:szCs w:val="24"/>
          <w:lang w:val="en-US"/>
        </w:rPr>
        <w:t>JobSteps may be classified by different categories. Example:</w:t>
      </w:r>
    </w:p>
    <w:tbl>
      <w:tblPr>
        <w:tblStyle w:val="HellesRaster"/>
        <w:tblW w:w="0" w:type="auto"/>
        <w:tblLook w:val="04A0" w:firstRow="1" w:lastRow="0" w:firstColumn="1" w:lastColumn="0" w:noHBand="0" w:noVBand="1"/>
      </w:tblPr>
      <w:tblGrid>
        <w:gridCol w:w="1731"/>
        <w:gridCol w:w="2127"/>
        <w:gridCol w:w="5232"/>
      </w:tblGrid>
      <w:tr w:rsidR="00967479" w:rsidRPr="000D6CAC" w:rsidTr="00527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Name</w:t>
            </w:r>
          </w:p>
        </w:tc>
        <w:tc>
          <w:tcPr>
            <w:tcW w:w="2127" w:type="dxa"/>
          </w:tcPr>
          <w:p w:rsidR="00967479" w:rsidRPr="000D6CAC" w:rsidRDefault="00967479" w:rsidP="00527D92">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Possible Values</w:t>
            </w:r>
          </w:p>
        </w:tc>
        <w:tc>
          <w:tcPr>
            <w:tcW w:w="5232" w:type="dxa"/>
          </w:tcPr>
          <w:p w:rsidR="00967479" w:rsidRPr="000D6CAC" w:rsidRDefault="00967479" w:rsidP="00527D92">
            <w:pPr>
              <w:spacing w:after="240"/>
              <w:cnfStyle w:val="100000000000" w:firstRow="1" w:lastRow="0" w:firstColumn="0" w:lastColumn="0" w:oddVBand="0" w:evenVBand="0" w:oddHBand="0" w:evenHBand="0" w:firstRowFirstColumn="0" w:firstRowLastColumn="0" w:lastRowFirstColumn="0" w:lastRowLastColumn="0"/>
              <w:rPr>
                <w:sz w:val="24"/>
                <w:szCs w:val="24"/>
                <w:lang w:val="en-US"/>
              </w:rPr>
            </w:pPr>
            <w:r w:rsidRPr="000D6CAC">
              <w:rPr>
                <w:sz w:val="24"/>
                <w:szCs w:val="24"/>
                <w:lang w:val="en-US"/>
              </w:rPr>
              <w:t>Comment</w:t>
            </w:r>
          </w:p>
        </w:tc>
      </w:tr>
      <w:tr w:rsidR="00967479" w:rsidRPr="000D6CAC"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Application</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Big Grouping</w:t>
            </w:r>
          </w:p>
        </w:tc>
      </w:tr>
      <w:tr w:rsidR="00967479" w:rsidRPr="000D6CAC" w:rsidTr="00527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Job</w:t>
            </w:r>
          </w:p>
        </w:tc>
        <w:tc>
          <w:tcPr>
            <w:tcW w:w="2127"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Standard</w:t>
            </w:r>
          </w:p>
        </w:tc>
        <w:tc>
          <w:tcPr>
            <w:tcW w:w="5232"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“Main Container” Is </w:t>
            </w:r>
            <w:r w:rsidRPr="000D6CAC">
              <w:rPr>
                <w:b/>
                <w:sz w:val="24"/>
                <w:szCs w:val="24"/>
                <w:u w:val="single"/>
                <w:lang w:val="en-US"/>
              </w:rPr>
              <w:t>not</w:t>
            </w:r>
            <w:r w:rsidRPr="000D6CAC">
              <w:rPr>
                <w:sz w:val="24"/>
                <w:szCs w:val="24"/>
                <w:lang w:val="en-US"/>
              </w:rPr>
              <w:t xml:space="preserve"> idenbtical  with SQL Agent Job. Standard Job: Job where </w:t>
            </w:r>
            <w:r w:rsidR="002B6981" w:rsidRPr="000D6CAC">
              <w:rPr>
                <w:sz w:val="24"/>
                <w:szCs w:val="24"/>
                <w:lang w:val="en-US"/>
              </w:rPr>
              <w:t>GetMetadata.dtsx</w:t>
            </w:r>
            <w:r w:rsidRPr="000D6CAC">
              <w:rPr>
                <w:sz w:val="24"/>
                <w:szCs w:val="24"/>
                <w:lang w:val="en-US"/>
              </w:rPr>
              <w:t xml:space="preserve"> automatically adds new packages</w:t>
            </w:r>
          </w:p>
        </w:tc>
      </w:tr>
      <w:tr w:rsidR="00967479" w:rsidRPr="000D6CAC"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Group</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FullLoad</w:t>
            </w: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r>
      <w:tr w:rsidR="00967479" w:rsidRPr="000D6CAC" w:rsidTr="00527D9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Layer</w:t>
            </w:r>
          </w:p>
        </w:tc>
        <w:tc>
          <w:tcPr>
            <w:tcW w:w="2127"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Stage, Core, Star, Cube</w:t>
            </w:r>
          </w:p>
        </w:tc>
        <w:tc>
          <w:tcPr>
            <w:tcW w:w="5232" w:type="dxa"/>
          </w:tcPr>
          <w:p w:rsidR="00967479" w:rsidRPr="000D6CAC" w:rsidRDefault="00967479" w:rsidP="00527D92">
            <w:pPr>
              <w:spacing w:after="240"/>
              <w:cnfStyle w:val="000000010000" w:firstRow="0" w:lastRow="0" w:firstColumn="0" w:lastColumn="0" w:oddVBand="0" w:evenVBand="0" w:oddHBand="0" w:evenHBand="1" w:firstRowFirstColumn="0" w:firstRowLastColumn="0" w:lastRowFirstColumn="0" w:lastRowLastColumn="0"/>
              <w:rPr>
                <w:sz w:val="24"/>
                <w:szCs w:val="24"/>
                <w:lang w:val="en-US"/>
              </w:rPr>
            </w:pPr>
            <w:r w:rsidRPr="000D6CAC">
              <w:rPr>
                <w:sz w:val="24"/>
                <w:szCs w:val="24"/>
                <w:lang w:val="en-US"/>
              </w:rPr>
              <w:t xml:space="preserve">When naming conventions are used they can be used to automatically assign new packages to one of them by </w:t>
            </w:r>
            <w:r w:rsidR="002B6981" w:rsidRPr="000D6CAC">
              <w:rPr>
                <w:sz w:val="24"/>
                <w:szCs w:val="24"/>
                <w:lang w:val="en-US"/>
              </w:rPr>
              <w:t>GetMetadata.dtsx</w:t>
            </w:r>
          </w:p>
        </w:tc>
      </w:tr>
      <w:tr w:rsidR="00967479" w:rsidRPr="000D6CAC" w:rsidTr="00527D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dxa"/>
          </w:tcPr>
          <w:p w:rsidR="00967479" w:rsidRPr="000D6CAC" w:rsidRDefault="00967479" w:rsidP="00527D92">
            <w:pPr>
              <w:spacing w:after="240"/>
              <w:rPr>
                <w:sz w:val="24"/>
                <w:szCs w:val="24"/>
                <w:lang w:val="en-US"/>
              </w:rPr>
            </w:pPr>
            <w:r w:rsidRPr="000D6CAC">
              <w:rPr>
                <w:sz w:val="24"/>
                <w:szCs w:val="24"/>
                <w:lang w:val="en-US"/>
              </w:rPr>
              <w:t>MetaGroup</w:t>
            </w:r>
          </w:p>
        </w:tc>
        <w:tc>
          <w:tcPr>
            <w:tcW w:w="2127"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5232" w:type="dxa"/>
          </w:tcPr>
          <w:p w:rsidR="00967479" w:rsidRPr="000D6CAC" w:rsidRDefault="00967479" w:rsidP="00527D92">
            <w:pPr>
              <w:spacing w:after="240"/>
              <w:cnfStyle w:val="000000100000" w:firstRow="0" w:lastRow="0" w:firstColumn="0" w:lastColumn="0" w:oddVBand="0" w:evenVBand="0" w:oddHBand="1" w:evenHBand="0" w:firstRowFirstColumn="0" w:firstRowLastColumn="0" w:lastRowFirstColumn="0" w:lastRowLastColumn="0"/>
              <w:rPr>
                <w:sz w:val="24"/>
                <w:szCs w:val="24"/>
                <w:lang w:val="en-US"/>
              </w:rPr>
            </w:pPr>
            <w:r w:rsidRPr="000D6CAC">
              <w:rPr>
                <w:sz w:val="24"/>
                <w:szCs w:val="24"/>
                <w:lang w:val="en-US"/>
              </w:rPr>
              <w:t>Further option for Job partitioning</w:t>
            </w:r>
          </w:p>
        </w:tc>
      </w:tr>
    </w:tbl>
    <w:p w:rsidR="00967479" w:rsidRPr="000D6CAC" w:rsidRDefault="00967479" w:rsidP="00967479">
      <w:pPr>
        <w:spacing w:after="240"/>
        <w:rPr>
          <w:sz w:val="24"/>
          <w:szCs w:val="24"/>
          <w:lang w:val="en-US"/>
        </w:rPr>
      </w:pPr>
      <w:r w:rsidRPr="000D6CAC">
        <w:rPr>
          <w:noProof/>
          <w:lang w:val="en-US" w:eastAsia="de-DE"/>
        </w:rPr>
        <w:lastRenderedPageBreak/>
        <mc:AlternateContent>
          <mc:Choice Requires="wps">
            <w:drawing>
              <wp:anchor distT="0" distB="0" distL="114300" distR="114300" simplePos="0" relativeHeight="251657216" behindDoc="0" locked="0" layoutInCell="1" allowOverlap="1" wp14:anchorId="31AB6E48" wp14:editId="18B2840B">
                <wp:simplePos x="0" y="0"/>
                <wp:positionH relativeFrom="column">
                  <wp:posOffset>-401955</wp:posOffset>
                </wp:positionH>
                <wp:positionV relativeFrom="paragraph">
                  <wp:posOffset>6575425</wp:posOffset>
                </wp:positionV>
                <wp:extent cx="5759450" cy="635"/>
                <wp:effectExtent l="0" t="0" r="0" b="635"/>
                <wp:wrapTopAndBottom/>
                <wp:docPr id="9" name="Textfeld 9"/>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67479" w:rsidRPr="00C73B58"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AB6E48" id="_x0000_t202" coordsize="21600,21600" o:spt="202" path="m,l,21600r21600,l21600,xe">
                <v:stroke joinstyle="miter"/>
                <v:path gradientshapeok="t" o:connecttype="rect"/>
              </v:shapetype>
              <v:shape id="Textfeld 9" o:spid="_x0000_s1026" type="#_x0000_t202" style="position:absolute;margin-left:-31.65pt;margin-top:517.75pt;width:453.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" stroked="f">
                <v:textbox style="mso-fit-shape-to-text:t" inset="0,0,0,0">
                  <w:txbxContent>
                    <w:p w:rsidR="00967479" w:rsidRPr="00C73B58"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3</w:t>
                      </w:r>
                      <w:r>
                        <w:fldChar w:fldCharType="end"/>
                      </w:r>
                      <w:r>
                        <w:t>: JobStep and Classifications</w:t>
                      </w:r>
                    </w:p>
                  </w:txbxContent>
                </v:textbox>
                <w10:wrap type="topAndBottom"/>
              </v:shape>
            </w:pict>
          </mc:Fallback>
        </mc:AlternateContent>
      </w:r>
      <w:r w:rsidRPr="000D6CAC">
        <w:rPr>
          <w:noProof/>
          <w:lang w:val="en-US" w:eastAsia="de-DE"/>
        </w:rPr>
        <w:drawing>
          <wp:anchor distT="0" distB="0" distL="114300" distR="114300" simplePos="0" relativeHeight="251655168" behindDoc="0" locked="0" layoutInCell="1" allowOverlap="1" wp14:anchorId="13806334" wp14:editId="3F6A8720">
            <wp:simplePos x="0" y="0"/>
            <wp:positionH relativeFrom="column">
              <wp:posOffset>-403860</wp:posOffset>
            </wp:positionH>
            <wp:positionV relativeFrom="paragraph">
              <wp:posOffset>829310</wp:posOffset>
            </wp:positionV>
            <wp:extent cx="5759450" cy="5688330"/>
            <wp:effectExtent l="0" t="0" r="0" b="7620"/>
            <wp:wrapTopAndBottom/>
            <wp:docPr id="17" name="Grafik 5" descr="Inlin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line-Bild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688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6CAC">
        <w:rPr>
          <w:sz w:val="24"/>
          <w:szCs w:val="24"/>
          <w:lang w:val="en-US"/>
        </w:rPr>
        <w:t>In the database this classification currently is implemented by five tables, referenced by JobStep:</w:t>
      </w:r>
    </w:p>
    <w:p w:rsidR="00967479" w:rsidRPr="000D6CAC" w:rsidRDefault="00967479" w:rsidP="00967479">
      <w:pPr>
        <w:spacing w:after="240"/>
        <w:rPr>
          <w:sz w:val="24"/>
          <w:szCs w:val="24"/>
          <w:lang w:val="en-US"/>
        </w:rPr>
      </w:pPr>
    </w:p>
    <w:p w:rsidR="00967479" w:rsidRPr="000D6CAC" w:rsidRDefault="00967479" w:rsidP="00967479">
      <w:pPr>
        <w:spacing w:after="240"/>
        <w:rPr>
          <w:sz w:val="24"/>
          <w:szCs w:val="24"/>
          <w:lang w:val="en-US"/>
        </w:rPr>
      </w:pPr>
      <w:r w:rsidRPr="000D6CAC">
        <w:rPr>
          <w:sz w:val="24"/>
          <w:szCs w:val="24"/>
          <w:lang w:val="en-US"/>
        </w:rPr>
        <w:t>“Layer” is somewhat special. The PackagePrefix is used to identify the Layer a package belongs to. If the package info is read from SSISDB via the SSIS package “</w:t>
      </w:r>
      <w:r w:rsidR="002B6981" w:rsidRPr="000D6CAC">
        <w:rPr>
          <w:sz w:val="24"/>
          <w:szCs w:val="24"/>
          <w:lang w:val="en-US"/>
        </w:rPr>
        <w:t>GetMetadata.dtsx</w:t>
      </w:r>
      <w:r w:rsidRPr="000D6CAC">
        <w:rPr>
          <w:sz w:val="24"/>
          <w:szCs w:val="24"/>
          <w:lang w:val="en-US"/>
        </w:rPr>
        <w:t xml:space="preserve">” and its name starts with a PackagePrefix which is specified in “Layer”, the corresponding entry in JobStep will be matched to </w:t>
      </w:r>
      <w:r w:rsidRPr="000D6CAC">
        <w:rPr>
          <w:sz w:val="24"/>
          <w:szCs w:val="24"/>
          <w:lang w:val="en-US"/>
        </w:rPr>
        <w:lastRenderedPageBreak/>
        <w:t xml:space="preserve">this Layer. </w:t>
      </w:r>
      <w:r w:rsidRPr="000D6CAC">
        <w:rPr>
          <w:b/>
          <w:sz w:val="24"/>
          <w:szCs w:val="24"/>
          <w:u w:val="single"/>
          <w:lang w:val="en-US"/>
        </w:rPr>
        <w:t>Currently there is no constrain checking for duplicates here, take care</w:t>
      </w:r>
      <w:r w:rsidRPr="000D6CAC">
        <w:rPr>
          <w:sz w:val="24"/>
          <w:szCs w:val="24"/>
          <w:lang w:val="en-US"/>
        </w:rPr>
        <w:t>! (or write trigger etc.…)</w:t>
      </w:r>
      <w:r w:rsidR="0009333E" w:rsidRPr="000D6CAC">
        <w:rPr>
          <w:sz w:val="24"/>
          <w:szCs w:val="24"/>
          <w:lang w:val="en-US"/>
        </w:rPr>
        <w:t>.</w:t>
      </w:r>
    </w:p>
    <w:p w:rsidR="0009333E" w:rsidRPr="000D6CAC" w:rsidRDefault="0009333E" w:rsidP="00967479">
      <w:pPr>
        <w:spacing w:after="240"/>
        <w:rPr>
          <w:sz w:val="24"/>
          <w:szCs w:val="24"/>
          <w:lang w:val="en-US"/>
        </w:rPr>
      </w:pPr>
      <w:r w:rsidRPr="000D6CAC">
        <w:rPr>
          <w:sz w:val="24"/>
          <w:szCs w:val="24"/>
          <w:lang w:val="en-US"/>
        </w:rPr>
        <w:t>Entries in the view vw_Folder2Job may override this.</w:t>
      </w:r>
    </w:p>
    <w:p w:rsidR="00967479" w:rsidRPr="000D6CAC" w:rsidRDefault="00967479" w:rsidP="00967479">
      <w:pPr>
        <w:pStyle w:val="berschrift2"/>
        <w:keepLines w:val="0"/>
        <w:numPr>
          <w:ilvl w:val="1"/>
          <w:numId w:val="25"/>
        </w:numPr>
        <w:overflowPunct w:val="0"/>
        <w:spacing w:before="400" w:after="300" w:line="240" w:lineRule="auto"/>
        <w:rPr>
          <w:lang w:val="en-US"/>
        </w:rPr>
      </w:pPr>
      <w:bookmarkStart w:id="41" w:name="_Toc399761737"/>
      <w:bookmarkStart w:id="42" w:name="_Toc451427708"/>
      <w:r w:rsidRPr="000D6CAC">
        <w:rPr>
          <w:lang w:val="en-US"/>
        </w:rPr>
        <w:t>JobStep and Constrains</w:t>
      </w:r>
      <w:bookmarkEnd w:id="41"/>
      <w:bookmarkEnd w:id="42"/>
    </w:p>
    <w:p w:rsidR="00967479" w:rsidRPr="000D6CAC" w:rsidRDefault="00967479" w:rsidP="00967479">
      <w:pPr>
        <w:rPr>
          <w:sz w:val="24"/>
          <w:szCs w:val="24"/>
          <w:lang w:val="en-US"/>
        </w:rPr>
      </w:pPr>
      <w:r w:rsidRPr="000D6CAC">
        <w:rPr>
          <w:sz w:val="24"/>
          <w:szCs w:val="24"/>
          <w:lang w:val="en-US"/>
        </w:rPr>
        <w:t>If no other information is given, the Master Package assumes that there are no dependencies and thus allows all packages to run in parallel or arbitrary sequence. It orders the start of the packages by the field “StepNo”.</w:t>
      </w:r>
    </w:p>
    <w:p w:rsidR="00967479" w:rsidRPr="000D6CAC" w:rsidRDefault="00967479" w:rsidP="00967479">
      <w:pPr>
        <w:ind w:left="851"/>
        <w:rPr>
          <w:sz w:val="24"/>
          <w:szCs w:val="24"/>
          <w:lang w:val="en-US"/>
        </w:rPr>
      </w:pPr>
      <w:r w:rsidRPr="000D6CAC">
        <w:rPr>
          <w:sz w:val="24"/>
          <w:szCs w:val="24"/>
          <w:lang w:val="en-US"/>
        </w:rPr>
        <w:t>Dependencies are read from the view “vw_JobStepConstrain”. It implements a m:n self join on JobStep:</w:t>
      </w:r>
    </w:p>
    <w:p w:rsidR="00967479" w:rsidRPr="000D6CAC" w:rsidRDefault="00967479" w:rsidP="00967479">
      <w:pPr>
        <w:rPr>
          <w:sz w:val="24"/>
          <w:szCs w:val="24"/>
          <w:lang w:val="en-US"/>
        </w:rPr>
      </w:pPr>
    </w:p>
    <w:p w:rsidR="00967479" w:rsidRPr="000D6CAC" w:rsidRDefault="00967479" w:rsidP="00967479">
      <w:pPr>
        <w:rPr>
          <w:sz w:val="24"/>
          <w:szCs w:val="24"/>
          <w:lang w:val="en-US"/>
        </w:rPr>
      </w:pPr>
      <w:r w:rsidRPr="000D6CAC">
        <w:rPr>
          <w:noProof/>
          <w:lang w:val="en-US" w:eastAsia="de-DE"/>
        </w:rPr>
        <mc:AlternateContent>
          <mc:Choice Requires="wps">
            <w:drawing>
              <wp:anchor distT="0" distB="0" distL="114300" distR="114300" simplePos="0" relativeHeight="251661312" behindDoc="0" locked="0" layoutInCell="1" allowOverlap="1" wp14:anchorId="74CEAA2B" wp14:editId="376321C4">
                <wp:simplePos x="0" y="0"/>
                <wp:positionH relativeFrom="column">
                  <wp:posOffset>541020</wp:posOffset>
                </wp:positionH>
                <wp:positionV relativeFrom="paragraph">
                  <wp:posOffset>-181610</wp:posOffset>
                </wp:positionV>
                <wp:extent cx="5759450" cy="635"/>
                <wp:effectExtent l="0" t="0" r="0" b="0"/>
                <wp:wrapNone/>
                <wp:docPr id="10" name="Textfeld 10"/>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a:effectLst/>
                      </wps:spPr>
                      <wps:txbx>
                        <w:txbxContent>
                          <w:p w:rsidR="00967479" w:rsidRPr="00F56EE1"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EAA2B" id="Textfeld 10" o:spid="_x0000_s1027" type="#_x0000_t202" style="position:absolute;margin-left:42.6pt;margin-top:-14.3pt;width:45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" stroked="f">
                <v:textbox style="mso-fit-shape-to-text:t" inset="0,0,0,0">
                  <w:txbxContent>
                    <w:p w:rsidR="00967479" w:rsidRPr="00F56EE1" w:rsidRDefault="00967479" w:rsidP="00967479">
                      <w:pPr>
                        <w:pStyle w:val="Beschriftung"/>
                        <w:rPr>
                          <w:rFonts w:ascii="Arial" w:eastAsia="Arial Unicode MS" w:hAnsi="Arial" w:cs="Arial"/>
                          <w:noProof/>
                          <w:color w:val="000000"/>
                          <w:kern w:val="20"/>
                          <w:sz w:val="20"/>
                          <w:szCs w:val="20"/>
                        </w:rPr>
                      </w:pPr>
                      <w:r>
                        <w:t xml:space="preserve">Figure </w:t>
                      </w:r>
                      <w:r>
                        <w:fldChar w:fldCharType="begin"/>
                      </w:r>
                      <w:r>
                        <w:instrText xml:space="preserve"> SEQ Figure \* ARABIC </w:instrText>
                      </w:r>
                      <w:r>
                        <w:fldChar w:fldCharType="separate"/>
                      </w:r>
                      <w:r>
                        <w:rPr>
                          <w:noProof/>
                        </w:rPr>
                        <w:t>4</w:t>
                      </w:r>
                      <w:r>
                        <w:fldChar w:fldCharType="end"/>
                      </w:r>
                      <w:r>
                        <w:t>: JobStep</w:t>
                      </w:r>
                      <w:r>
                        <w:rPr>
                          <w:noProof/>
                        </w:rPr>
                        <w:t xml:space="preserve"> Dependencies via JobStepConstrain</w:t>
                      </w:r>
                    </w:p>
                  </w:txbxContent>
                </v:textbox>
              </v:shape>
            </w:pict>
          </mc:Fallback>
        </mc:AlternateContent>
      </w:r>
      <w:r w:rsidRPr="000D6CAC">
        <w:rPr>
          <w:noProof/>
          <w:lang w:val="en-US" w:eastAsia="de-DE"/>
        </w:rPr>
        <w:drawing>
          <wp:anchor distT="0" distB="0" distL="114300" distR="114300" simplePos="0" relativeHeight="251659264" behindDoc="0" locked="0" layoutInCell="1" allowOverlap="1" wp14:anchorId="711336A4" wp14:editId="092414A3">
            <wp:simplePos x="0" y="0"/>
            <wp:positionH relativeFrom="column">
              <wp:posOffset>541020</wp:posOffset>
            </wp:positionH>
            <wp:positionV relativeFrom="paragraph">
              <wp:posOffset>-1270</wp:posOffset>
            </wp:positionV>
            <wp:extent cx="5759450" cy="2898775"/>
            <wp:effectExtent l="0" t="0" r="0" b="0"/>
            <wp:wrapTopAndBottom/>
            <wp:docPr id="1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59450" cy="2898775"/>
                    </a:xfrm>
                    <a:prstGeom prst="rect">
                      <a:avLst/>
                    </a:prstGeom>
                  </pic:spPr>
                </pic:pic>
              </a:graphicData>
            </a:graphic>
            <wp14:sizeRelH relativeFrom="page">
              <wp14:pctWidth>0</wp14:pctWidth>
            </wp14:sizeRelH>
            <wp14:sizeRelV relativeFrom="page">
              <wp14:pctHeight>0</wp14:pctHeight>
            </wp14:sizeRelV>
          </wp:anchor>
        </w:drawing>
      </w:r>
    </w:p>
    <w:p w:rsidR="00967479" w:rsidRPr="000D6CAC" w:rsidRDefault="00967479" w:rsidP="00967479">
      <w:pPr>
        <w:rPr>
          <w:sz w:val="24"/>
          <w:szCs w:val="24"/>
          <w:lang w:val="en-US"/>
        </w:rPr>
      </w:pPr>
      <w:r w:rsidRPr="000D6CAC">
        <w:rPr>
          <w:sz w:val="24"/>
          <w:szCs w:val="24"/>
          <w:lang w:val="en-US"/>
        </w:rPr>
        <w:t>The Master Package will execute a package only when there is no constraining package which is not executed successfully in the actual job. Constraining packages not part of the current job will be ignored.</w:t>
      </w:r>
    </w:p>
    <w:p w:rsidR="00A4791B" w:rsidRPr="000D6CAC" w:rsidRDefault="00EC26F2" w:rsidP="00A4791B">
      <w:pPr>
        <w:pStyle w:val="berschrift2"/>
        <w:keepLines w:val="0"/>
        <w:numPr>
          <w:ilvl w:val="1"/>
          <w:numId w:val="25"/>
        </w:numPr>
        <w:overflowPunct w:val="0"/>
        <w:spacing w:before="400" w:after="300" w:line="240" w:lineRule="auto"/>
        <w:rPr>
          <w:lang w:val="en-US"/>
        </w:rPr>
      </w:pPr>
      <w:bookmarkStart w:id="43" w:name="_Toc451427709"/>
      <w:r w:rsidRPr="000D6CAC">
        <w:rPr>
          <w:lang w:val="en-US"/>
        </w:rPr>
        <w:t>JobStep</w:t>
      </w:r>
      <w:r w:rsidR="00A4791B" w:rsidRPr="000D6CAC">
        <w:rPr>
          <w:lang w:val="en-US"/>
        </w:rPr>
        <w:t>Cluster</w:t>
      </w:r>
      <w:bookmarkEnd w:id="43"/>
    </w:p>
    <w:p w:rsidR="0009333E" w:rsidRPr="000D6CAC" w:rsidRDefault="0009333E" w:rsidP="0009333E">
      <w:pPr>
        <w:rPr>
          <w:sz w:val="24"/>
          <w:szCs w:val="24"/>
          <w:lang w:val="en-US"/>
        </w:rPr>
      </w:pPr>
      <w:r w:rsidRPr="000D6CAC">
        <w:rPr>
          <w:sz w:val="24"/>
          <w:szCs w:val="24"/>
          <w:lang w:val="en-US"/>
        </w:rPr>
        <w:t>The table etljob.JobStepCluster/view etljob.vw_JobStepCluster contains option combinations which were used for the Masterpackage. Covered are:</w:t>
      </w:r>
    </w:p>
    <w:p w:rsidR="0009333E" w:rsidRPr="000D6CAC" w:rsidRDefault="0009333E" w:rsidP="0009333E">
      <w:pPr>
        <w:pStyle w:val="Listenabsatz"/>
        <w:numPr>
          <w:ilvl w:val="0"/>
          <w:numId w:val="33"/>
        </w:numPr>
        <w:rPr>
          <w:sz w:val="24"/>
          <w:szCs w:val="24"/>
          <w:lang w:val="en-US"/>
        </w:rPr>
      </w:pPr>
      <w:r w:rsidRPr="000D6CAC">
        <w:rPr>
          <w:sz w:val="24"/>
          <w:szCs w:val="24"/>
          <w:lang w:val="en-US"/>
        </w:rPr>
        <w:lastRenderedPageBreak/>
        <w:t xml:space="preserve">JobID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ApplicationID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GroupID </w:t>
      </w:r>
    </w:p>
    <w:p w:rsidR="0009333E" w:rsidRPr="000D6CAC" w:rsidRDefault="0009333E" w:rsidP="0009333E">
      <w:pPr>
        <w:pStyle w:val="Listenabsatz"/>
        <w:numPr>
          <w:ilvl w:val="0"/>
          <w:numId w:val="33"/>
        </w:numPr>
        <w:rPr>
          <w:sz w:val="24"/>
          <w:szCs w:val="24"/>
          <w:lang w:val="en-US"/>
        </w:rPr>
      </w:pPr>
      <w:r w:rsidRPr="000D6CAC">
        <w:rPr>
          <w:sz w:val="24"/>
          <w:szCs w:val="24"/>
          <w:lang w:val="en-US"/>
        </w:rPr>
        <w:t xml:space="preserve">LayerID </w:t>
      </w:r>
    </w:p>
    <w:p w:rsidR="0009333E" w:rsidRPr="000D6CAC" w:rsidRDefault="0009333E" w:rsidP="0009333E">
      <w:pPr>
        <w:pStyle w:val="Listenabsatz"/>
        <w:numPr>
          <w:ilvl w:val="0"/>
          <w:numId w:val="33"/>
        </w:numPr>
        <w:rPr>
          <w:sz w:val="24"/>
          <w:szCs w:val="24"/>
          <w:lang w:val="en-US"/>
        </w:rPr>
      </w:pPr>
      <w:r w:rsidRPr="000D6CAC">
        <w:rPr>
          <w:sz w:val="24"/>
          <w:szCs w:val="24"/>
          <w:lang w:val="en-US"/>
        </w:rPr>
        <w:t>MetaGroupID</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w:t>
      </w:r>
    </w:p>
    <w:p w:rsidR="0009333E" w:rsidRPr="000D6CAC" w:rsidRDefault="0009333E" w:rsidP="0009333E">
      <w:pPr>
        <w:pStyle w:val="Listenabsatz"/>
        <w:numPr>
          <w:ilvl w:val="0"/>
          <w:numId w:val="33"/>
        </w:numPr>
        <w:rPr>
          <w:sz w:val="24"/>
          <w:szCs w:val="24"/>
          <w:lang w:val="en-US"/>
        </w:rPr>
      </w:pPr>
      <w:r w:rsidRPr="000D6CAC">
        <w:rPr>
          <w:sz w:val="24"/>
          <w:szCs w:val="24"/>
          <w:lang w:val="en-US"/>
        </w:rPr>
        <w:t>StepNoEqual</w:t>
      </w:r>
    </w:p>
    <w:p w:rsidR="00EC26F2" w:rsidRPr="000D6CAC" w:rsidRDefault="00EC26F2" w:rsidP="00EC26F2">
      <w:pPr>
        <w:rPr>
          <w:sz w:val="24"/>
          <w:szCs w:val="24"/>
          <w:lang w:val="en-US"/>
        </w:rPr>
      </w:pPr>
      <w:r w:rsidRPr="000D6CAC">
        <w:rPr>
          <w:noProof/>
          <w:lang w:val="en-US" w:eastAsia="de-DE"/>
        </w:rPr>
        <w:drawing>
          <wp:inline distT="0" distB="0" distL="0" distR="0" wp14:anchorId="483869C9" wp14:editId="373F232E">
            <wp:extent cx="2838450" cy="3352800"/>
            <wp:effectExtent l="0" t="0" r="0" b="0"/>
            <wp:docPr id="19"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8450" cy="3352800"/>
                    </a:xfrm>
                    <a:prstGeom prst="rect">
                      <a:avLst/>
                    </a:prstGeom>
                  </pic:spPr>
                </pic:pic>
              </a:graphicData>
            </a:graphic>
          </wp:inline>
        </w:drawing>
      </w:r>
    </w:p>
    <w:p w:rsidR="00EC26F2" w:rsidRPr="000D6CAC" w:rsidRDefault="00EC26F2" w:rsidP="00EC26F2">
      <w:pPr>
        <w:rPr>
          <w:sz w:val="24"/>
          <w:szCs w:val="24"/>
          <w:lang w:val="en-US"/>
        </w:rPr>
      </w:pPr>
      <w:r w:rsidRPr="000D6CAC">
        <w:rPr>
          <w:sz w:val="24"/>
          <w:szCs w:val="24"/>
          <w:lang w:val="en-US"/>
        </w:rPr>
        <w:t xml:space="preserve">When the Master Package starts it first looks if the combination of the values </w:t>
      </w:r>
      <w:r w:rsidR="00321526" w:rsidRPr="000D6CAC">
        <w:rPr>
          <w:sz w:val="24"/>
          <w:szCs w:val="24"/>
          <w:lang w:val="en-US"/>
        </w:rPr>
        <w:t>of these</w:t>
      </w:r>
      <w:r w:rsidRPr="000D6CAC">
        <w:rPr>
          <w:sz w:val="24"/>
          <w:szCs w:val="24"/>
          <w:lang w:val="en-US"/>
        </w:rPr>
        <w:t xml:space="preserve"> parameters which were used in this run is already in this table. If yes it </w:t>
      </w:r>
      <w:r w:rsidR="00321526" w:rsidRPr="000D6CAC">
        <w:rPr>
          <w:sz w:val="24"/>
          <w:szCs w:val="24"/>
          <w:lang w:val="en-US"/>
        </w:rPr>
        <w:t xml:space="preserve">just retrieves </w:t>
      </w:r>
      <w:r w:rsidRPr="000D6CAC">
        <w:rPr>
          <w:sz w:val="24"/>
          <w:szCs w:val="24"/>
          <w:lang w:val="en-US"/>
        </w:rPr>
        <w:t xml:space="preserve"> the corresponding ID, if no it creates a new row with a standard value for the name “JobStepCluster</w:t>
      </w:r>
      <w:r w:rsidR="00321526" w:rsidRPr="000D6CAC">
        <w:rPr>
          <w:sz w:val="24"/>
          <w:szCs w:val="24"/>
          <w:lang w:val="en-US"/>
        </w:rPr>
        <w:t>”</w:t>
      </w:r>
      <w:r w:rsidRPr="000D6CAC">
        <w:rPr>
          <w:sz w:val="24"/>
          <w:szCs w:val="24"/>
          <w:lang w:val="en-US"/>
        </w:rPr>
        <w:t>.</w:t>
      </w:r>
    </w:p>
    <w:p w:rsidR="00EC26F2" w:rsidRPr="000D6CAC" w:rsidRDefault="00EC26F2" w:rsidP="00EC26F2">
      <w:pPr>
        <w:rPr>
          <w:sz w:val="24"/>
          <w:szCs w:val="24"/>
          <w:lang w:val="en-US"/>
        </w:rPr>
      </w:pPr>
      <w:r w:rsidRPr="000D6CAC">
        <w:rPr>
          <w:sz w:val="24"/>
          <w:szCs w:val="24"/>
          <w:lang w:val="en-US"/>
        </w:rPr>
        <w:t>If this run fails it is logged in the field “FailedJob</w:t>
      </w:r>
      <w:r w:rsidR="00796954" w:rsidRPr="000D6CAC">
        <w:rPr>
          <w:sz w:val="24"/>
          <w:szCs w:val="24"/>
          <w:lang w:val="en-US"/>
        </w:rPr>
        <w:t>ExecutionID”. A run is aborted I</w:t>
      </w:r>
      <w:r w:rsidRPr="000D6CAC">
        <w:rPr>
          <w:sz w:val="24"/>
          <w:szCs w:val="24"/>
          <w:lang w:val="en-US"/>
        </w:rPr>
        <w:t xml:space="preserve">f the corresponding </w:t>
      </w:r>
      <w:r w:rsidR="00321526" w:rsidRPr="000D6CAC">
        <w:rPr>
          <w:sz w:val="24"/>
          <w:szCs w:val="24"/>
          <w:lang w:val="en-US"/>
        </w:rPr>
        <w:t>row has a non</w:t>
      </w:r>
      <w:r w:rsidRPr="000D6CAC">
        <w:rPr>
          <w:sz w:val="24"/>
          <w:szCs w:val="24"/>
          <w:lang w:val="en-US"/>
        </w:rPr>
        <w:t xml:space="preserve"> Null value in FailedJobExecutionID (i.e. the last run failed) unless Retry is &lt;&gt;0.</w:t>
      </w:r>
    </w:p>
    <w:p w:rsidR="00BD0DE6" w:rsidRPr="000D6CAC" w:rsidRDefault="00BD0DE6" w:rsidP="00BD0DE6">
      <w:pPr>
        <w:pStyle w:val="berschrift2"/>
        <w:keepLines w:val="0"/>
        <w:numPr>
          <w:ilvl w:val="1"/>
          <w:numId w:val="25"/>
        </w:numPr>
        <w:overflowPunct w:val="0"/>
        <w:spacing w:before="400" w:after="300" w:line="240" w:lineRule="auto"/>
        <w:rPr>
          <w:lang w:val="en-US"/>
        </w:rPr>
      </w:pPr>
      <w:bookmarkStart w:id="44" w:name="_Ref429316695"/>
      <w:bookmarkStart w:id="45" w:name="_Toc451427710"/>
      <w:r w:rsidRPr="000D6CAC">
        <w:rPr>
          <w:lang w:val="en-US"/>
        </w:rPr>
        <w:t>Parameter and ParameterValue</w:t>
      </w:r>
      <w:bookmarkEnd w:id="44"/>
      <w:bookmarkEnd w:id="45"/>
    </w:p>
    <w:p w:rsidR="00BD0DE6" w:rsidRPr="000D6CAC" w:rsidRDefault="00BD0DE6" w:rsidP="00BD0DE6">
      <w:pPr>
        <w:rPr>
          <w:sz w:val="24"/>
          <w:szCs w:val="24"/>
          <w:lang w:val="en-US"/>
        </w:rPr>
      </w:pPr>
      <w:r w:rsidRPr="000D6CAC">
        <w:rPr>
          <w:sz w:val="24"/>
          <w:szCs w:val="24"/>
          <w:lang w:val="en-US"/>
        </w:rPr>
        <w:t>The Table Parameter contains a list of all parameters imported from SSISDB. The parameters are grouped by name and data type.</w:t>
      </w:r>
    </w:p>
    <w:p w:rsidR="00BD0DE6" w:rsidRPr="000D6CAC" w:rsidRDefault="00BD0DE6" w:rsidP="00BD0DE6">
      <w:pPr>
        <w:rPr>
          <w:sz w:val="24"/>
          <w:szCs w:val="24"/>
          <w:lang w:val="en-US"/>
        </w:rPr>
      </w:pPr>
      <w:r w:rsidRPr="000D6CAC">
        <w:rPr>
          <w:sz w:val="24"/>
          <w:szCs w:val="24"/>
          <w:lang w:val="en-US"/>
        </w:rPr>
        <w:t>The table Param</w:t>
      </w:r>
      <w:r w:rsidR="00C86479" w:rsidRPr="000D6CAC">
        <w:rPr>
          <w:sz w:val="24"/>
          <w:szCs w:val="24"/>
          <w:lang w:val="en-US"/>
        </w:rPr>
        <w:t>e</w:t>
      </w:r>
      <w:r w:rsidRPr="000D6CAC">
        <w:rPr>
          <w:sz w:val="24"/>
          <w:szCs w:val="24"/>
          <w:lang w:val="en-US"/>
        </w:rPr>
        <w:t>terValue</w:t>
      </w:r>
      <w:r w:rsidR="00C86479" w:rsidRPr="000D6CAC">
        <w:rPr>
          <w:sz w:val="24"/>
          <w:szCs w:val="24"/>
          <w:lang w:val="en-US"/>
        </w:rPr>
        <w:t xml:space="preserve"> stores information on the parame</w:t>
      </w:r>
      <w:r w:rsidRPr="000D6CAC">
        <w:rPr>
          <w:sz w:val="24"/>
          <w:szCs w:val="24"/>
          <w:lang w:val="en-US"/>
        </w:rPr>
        <w:t>ter values</w:t>
      </w:r>
      <w:r w:rsidR="00C86479" w:rsidRPr="000D6CAC">
        <w:rPr>
          <w:sz w:val="24"/>
          <w:szCs w:val="24"/>
          <w:lang w:val="en-US"/>
        </w:rPr>
        <w:t xml:space="preserve"> that are</w:t>
      </w:r>
      <w:r w:rsidRPr="000D6CAC">
        <w:rPr>
          <w:sz w:val="24"/>
          <w:szCs w:val="24"/>
          <w:lang w:val="en-US"/>
        </w:rPr>
        <w:t xml:space="preserve"> assigned to a package at runtime. Parameter Values can be specified at </w:t>
      </w:r>
      <w:r w:rsidRPr="000D6CAC">
        <w:rPr>
          <w:sz w:val="24"/>
          <w:szCs w:val="24"/>
          <w:lang w:val="en-US"/>
        </w:rPr>
        <w:lastRenderedPageBreak/>
        <w:t xml:space="preserve">the level of the JobStep, Package, Project, Folder </w:t>
      </w:r>
      <w:r w:rsidR="00C86479" w:rsidRPr="000D6CAC">
        <w:rPr>
          <w:sz w:val="24"/>
          <w:szCs w:val="24"/>
          <w:lang w:val="en-US"/>
        </w:rPr>
        <w:t xml:space="preserve">or the </w:t>
      </w:r>
      <w:r w:rsidRPr="000D6CAC">
        <w:rPr>
          <w:sz w:val="24"/>
          <w:szCs w:val="24"/>
          <w:lang w:val="en-US"/>
        </w:rPr>
        <w:t xml:space="preserve">Application. This level is specified by the field ParamtereLevelID. The field ParameterValueObjectID points to the actual object (JobStep, Package, Project, Folder </w:t>
      </w:r>
      <w:r w:rsidR="00C86479" w:rsidRPr="000D6CAC">
        <w:rPr>
          <w:sz w:val="24"/>
          <w:szCs w:val="24"/>
          <w:lang w:val="en-US"/>
        </w:rPr>
        <w:t xml:space="preserve">or </w:t>
      </w:r>
      <w:r w:rsidRPr="000D6CAC">
        <w:rPr>
          <w:sz w:val="24"/>
          <w:szCs w:val="24"/>
          <w:lang w:val="en-US"/>
        </w:rPr>
        <w:t>Application) the parameter value applies to.</w:t>
      </w:r>
    </w:p>
    <w:p w:rsidR="00840CAC" w:rsidRPr="000D6CAC" w:rsidRDefault="00840CAC" w:rsidP="00BD0DE6">
      <w:pPr>
        <w:rPr>
          <w:sz w:val="24"/>
          <w:szCs w:val="24"/>
          <w:lang w:val="en-US"/>
        </w:rPr>
      </w:pPr>
      <w:r w:rsidRPr="000D6CAC">
        <w:rPr>
          <w:noProof/>
          <w:lang w:val="en-US" w:eastAsia="de-DE"/>
        </w:rPr>
        <w:drawing>
          <wp:inline distT="0" distB="0" distL="0" distR="0" wp14:anchorId="0C35696A" wp14:editId="7819C8D8">
            <wp:extent cx="5972810" cy="5606415"/>
            <wp:effectExtent l="0" t="0" r="8890" b="0"/>
            <wp:docPr id="2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5606415"/>
                    </a:xfrm>
                    <a:prstGeom prst="rect">
                      <a:avLst/>
                    </a:prstGeom>
                  </pic:spPr>
                </pic:pic>
              </a:graphicData>
            </a:graphic>
          </wp:inline>
        </w:drawing>
      </w:r>
    </w:p>
    <w:p w:rsidR="00BD0DE6" w:rsidRPr="000D6CAC" w:rsidRDefault="00BD0DE6" w:rsidP="00840CAC">
      <w:pPr>
        <w:rPr>
          <w:sz w:val="24"/>
          <w:szCs w:val="24"/>
          <w:lang w:val="en-US"/>
        </w:rPr>
      </w:pPr>
      <w:r w:rsidRPr="000D6CAC">
        <w:rPr>
          <w:sz w:val="24"/>
          <w:szCs w:val="24"/>
          <w:lang w:val="en-US"/>
        </w:rPr>
        <w:t>Use the view vw_ParameterValuesForJobStep to check which parameter v</w:t>
      </w:r>
      <w:r w:rsidR="00840CAC" w:rsidRPr="000D6CAC">
        <w:rPr>
          <w:sz w:val="24"/>
          <w:szCs w:val="24"/>
          <w:lang w:val="en-US"/>
        </w:rPr>
        <w:t>alues are assigned to a JobStep (field “Val”). The fields ParameterValue_JST], [ParameterValue_PKG], [ParameterValue_PRJ], [ParameterValue_FLD] and [ParameterValue_APP] show on which levels there are possible values for the specific parameter and JobStep. During excecution the parameter with the lowest level (that’s the one from “Val”) is used.</w:t>
      </w:r>
    </w:p>
    <w:p w:rsidR="00BD0DE6" w:rsidRPr="000D6CAC" w:rsidRDefault="00BD0DE6" w:rsidP="00BD0DE6">
      <w:pPr>
        <w:rPr>
          <w:sz w:val="24"/>
          <w:szCs w:val="24"/>
          <w:lang w:val="en-US"/>
        </w:rPr>
      </w:pPr>
      <w:r w:rsidRPr="000D6CAC">
        <w:rPr>
          <w:sz w:val="24"/>
          <w:szCs w:val="24"/>
          <w:lang w:val="en-US"/>
        </w:rPr>
        <w:lastRenderedPageBreak/>
        <w:t>The MetaData Pack</w:t>
      </w:r>
      <w:r w:rsidR="00C86479" w:rsidRPr="000D6CAC">
        <w:rPr>
          <w:sz w:val="24"/>
          <w:szCs w:val="24"/>
          <w:lang w:val="en-US"/>
        </w:rPr>
        <w:t>a</w:t>
      </w:r>
      <w:r w:rsidR="00840CAC" w:rsidRPr="000D6CAC">
        <w:rPr>
          <w:sz w:val="24"/>
          <w:szCs w:val="24"/>
          <w:lang w:val="en-US"/>
        </w:rPr>
        <w:t>ge</w:t>
      </w:r>
      <w:r w:rsidRPr="000D6CAC">
        <w:rPr>
          <w:sz w:val="24"/>
          <w:szCs w:val="24"/>
          <w:lang w:val="en-US"/>
        </w:rPr>
        <w:t xml:space="preserve"> grabs the standard design values for new entries in the table JobStep, if there are paramters which are not covered by the existing elements of ParamterValue.</w:t>
      </w:r>
    </w:p>
    <w:p w:rsidR="00840CAC" w:rsidRPr="000D6CAC" w:rsidRDefault="00D1669E" w:rsidP="00BD0DE6">
      <w:pPr>
        <w:rPr>
          <w:sz w:val="24"/>
          <w:szCs w:val="24"/>
          <w:lang w:val="en-US"/>
        </w:rPr>
      </w:pPr>
      <w:r w:rsidRPr="000D6CAC">
        <w:rPr>
          <w:b/>
          <w:sz w:val="24"/>
          <w:szCs w:val="24"/>
          <w:u w:val="single"/>
          <w:lang w:val="en-US"/>
        </w:rPr>
        <w:t>Caution:</w:t>
      </w:r>
      <w:r w:rsidRPr="000D6CAC">
        <w:rPr>
          <w:sz w:val="24"/>
          <w:szCs w:val="24"/>
          <w:lang w:val="en-US"/>
        </w:rPr>
        <w:t xml:space="preserve"> Reserved Parameters are handled differently (cf. </w:t>
      </w:r>
      <w:r w:rsidRPr="000D6CAC">
        <w:rPr>
          <w:sz w:val="24"/>
          <w:szCs w:val="24"/>
          <w:lang w:val="en-US"/>
        </w:rPr>
        <w:fldChar w:fldCharType="begin"/>
      </w:r>
      <w:r w:rsidRPr="000D6CAC">
        <w:rPr>
          <w:sz w:val="24"/>
          <w:szCs w:val="24"/>
          <w:lang w:val="en-US"/>
        </w:rPr>
        <w:instrText xml:space="preserve"> REF _Ref429317040 \w \h </w:instrText>
      </w:r>
      <w:r w:rsidRPr="000D6CAC">
        <w:rPr>
          <w:sz w:val="24"/>
          <w:szCs w:val="24"/>
          <w:lang w:val="en-US"/>
        </w:rPr>
      </w:r>
      <w:r w:rsidRPr="000D6CAC">
        <w:rPr>
          <w:sz w:val="24"/>
          <w:szCs w:val="24"/>
          <w:lang w:val="en-US"/>
        </w:rPr>
        <w:fldChar w:fldCharType="separate"/>
      </w:r>
      <w:r w:rsidRPr="000D6CAC">
        <w:rPr>
          <w:sz w:val="24"/>
          <w:szCs w:val="24"/>
          <w:lang w:val="en-US"/>
        </w:rPr>
        <w:t>3.1</w:t>
      </w:r>
      <w:r w:rsidRPr="000D6CAC">
        <w:rPr>
          <w:sz w:val="24"/>
          <w:szCs w:val="24"/>
          <w:lang w:val="en-US"/>
        </w:rPr>
        <w:fldChar w:fldCharType="end"/>
      </w:r>
      <w:r w:rsidRPr="000D6CAC">
        <w:rPr>
          <w:sz w:val="24"/>
          <w:szCs w:val="24"/>
          <w:lang w:val="en-US"/>
        </w:rPr>
        <w:t>).</w:t>
      </w:r>
    </w:p>
    <w:p w:rsidR="00840CAC" w:rsidRPr="000D6CAC" w:rsidRDefault="00840CAC" w:rsidP="00BD0DE6">
      <w:pPr>
        <w:rPr>
          <w:sz w:val="24"/>
          <w:szCs w:val="24"/>
          <w:lang w:val="en-US"/>
        </w:rPr>
      </w:pPr>
    </w:p>
    <w:p w:rsidR="00967479" w:rsidRPr="000D6CAC" w:rsidRDefault="00967479" w:rsidP="00967479">
      <w:pPr>
        <w:rPr>
          <w:sz w:val="24"/>
          <w:szCs w:val="24"/>
          <w:lang w:val="en-US"/>
        </w:rPr>
      </w:pPr>
    </w:p>
    <w:p w:rsidR="00CE013E" w:rsidRPr="000D6CAC" w:rsidRDefault="00CE013E">
      <w:pPr>
        <w:rPr>
          <w:lang w:val="en-US"/>
        </w:rPr>
      </w:pPr>
      <w:r w:rsidRPr="000D6CAC">
        <w:rPr>
          <w:lang w:val="en-US"/>
        </w:rPr>
        <w:br w:type="page"/>
      </w:r>
    </w:p>
    <w:p w:rsidR="00967479" w:rsidRPr="000D6CAC" w:rsidRDefault="00967479" w:rsidP="00967479">
      <w:pPr>
        <w:rPr>
          <w:lang w:val="en-US"/>
        </w:rPr>
      </w:pPr>
    </w:p>
    <w:p w:rsidR="00967479" w:rsidRPr="000D6CAC" w:rsidRDefault="00967479" w:rsidP="00967479">
      <w:pPr>
        <w:pStyle w:val="berschrift1"/>
        <w:numPr>
          <w:ilvl w:val="0"/>
          <w:numId w:val="25"/>
        </w:numPr>
        <w:rPr>
          <w:lang w:val="en-US"/>
        </w:rPr>
      </w:pPr>
      <w:bookmarkStart w:id="46" w:name="_Toc399761738"/>
      <w:bookmarkStart w:id="47" w:name="_Toc451427711"/>
      <w:r w:rsidRPr="000D6CAC">
        <w:rPr>
          <w:lang w:val="en-US"/>
        </w:rPr>
        <w:t>Getting the Metadata with “</w:t>
      </w:r>
      <w:r w:rsidR="002B6981" w:rsidRPr="000D6CAC">
        <w:rPr>
          <w:lang w:val="en-US"/>
        </w:rPr>
        <w:t>GetMetadata.dtsx</w:t>
      </w:r>
      <w:r w:rsidRPr="000D6CAC">
        <w:rPr>
          <w:lang w:val="en-US"/>
        </w:rPr>
        <w:t>”</w:t>
      </w:r>
      <w:bookmarkEnd w:id="46"/>
      <w:bookmarkEnd w:id="47"/>
    </w:p>
    <w:p w:rsidR="00967479" w:rsidRPr="000D6CAC" w:rsidRDefault="00967479" w:rsidP="00967479">
      <w:pPr>
        <w:rPr>
          <w:sz w:val="24"/>
          <w:szCs w:val="24"/>
          <w:lang w:val="en-US"/>
        </w:rPr>
      </w:pPr>
      <w:r w:rsidRPr="000D6CAC">
        <w:rPr>
          <w:sz w:val="24"/>
          <w:szCs w:val="24"/>
          <w:lang w:val="en-US"/>
        </w:rPr>
        <w:t xml:space="preserve">The second SSIS package in the project is </w:t>
      </w:r>
      <w:r w:rsidR="002B6981" w:rsidRPr="000D6CAC">
        <w:rPr>
          <w:sz w:val="24"/>
          <w:szCs w:val="24"/>
          <w:lang w:val="en-US"/>
        </w:rPr>
        <w:t>GetMetadata.dtsx</w:t>
      </w:r>
      <w:r w:rsidRPr="000D6CAC">
        <w:rPr>
          <w:sz w:val="24"/>
          <w:szCs w:val="24"/>
          <w:lang w:val="en-US"/>
        </w:rPr>
        <w:t xml:space="preserve">. It looks if </w:t>
      </w:r>
      <w:r w:rsidR="00990A30" w:rsidRPr="000D6CAC">
        <w:rPr>
          <w:sz w:val="24"/>
          <w:szCs w:val="24"/>
          <w:lang w:val="en-US"/>
        </w:rPr>
        <w:t>new packages</w:t>
      </w:r>
      <w:r w:rsidRPr="000D6CAC">
        <w:rPr>
          <w:sz w:val="24"/>
          <w:szCs w:val="24"/>
          <w:lang w:val="en-US"/>
        </w:rPr>
        <w:t xml:space="preserve"> deployed to SSISDB</w:t>
      </w:r>
      <w:r w:rsidR="00990A30" w:rsidRPr="000D6CAC">
        <w:rPr>
          <w:sz w:val="24"/>
          <w:szCs w:val="24"/>
          <w:lang w:val="en-US"/>
        </w:rPr>
        <w:t>, new folders etc</w:t>
      </w:r>
      <w:r w:rsidRPr="000D6CAC">
        <w:rPr>
          <w:sz w:val="24"/>
          <w:szCs w:val="24"/>
          <w:lang w:val="en-US"/>
        </w:rPr>
        <w:t xml:space="preserve">. If yes it updates the infos in the configuration database. </w:t>
      </w:r>
    </w:p>
    <w:p w:rsidR="00967479" w:rsidRPr="000D6CAC" w:rsidRDefault="002B6981" w:rsidP="00967479">
      <w:pPr>
        <w:rPr>
          <w:sz w:val="24"/>
          <w:szCs w:val="24"/>
          <w:lang w:val="en-US"/>
        </w:rPr>
      </w:pPr>
      <w:r w:rsidRPr="000D6CAC">
        <w:rPr>
          <w:sz w:val="24"/>
          <w:szCs w:val="24"/>
          <w:lang w:val="en-US"/>
        </w:rPr>
        <w:t>GetMetadata.dtsx</w:t>
      </w:r>
      <w:r w:rsidR="00967479" w:rsidRPr="000D6CAC">
        <w:rPr>
          <w:sz w:val="24"/>
          <w:szCs w:val="24"/>
          <w:lang w:val="en-US"/>
        </w:rPr>
        <w:t xml:space="preserve"> </w:t>
      </w:r>
      <w:r w:rsidR="00990A30" w:rsidRPr="000D6CAC">
        <w:rPr>
          <w:sz w:val="24"/>
          <w:szCs w:val="24"/>
          <w:lang w:val="en-US"/>
        </w:rPr>
        <w:t>executes 6 stored procedures</w:t>
      </w:r>
      <w:r w:rsidR="00967479" w:rsidRPr="000D6CAC">
        <w:rPr>
          <w:sz w:val="24"/>
          <w:szCs w:val="24"/>
          <w:lang w:val="en-US"/>
        </w:rPr>
        <w:t>:</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GetSSISDBFolders</w:t>
      </w:r>
      <w:r w:rsidR="00990A30" w:rsidRPr="000D6CAC">
        <w:rPr>
          <w:sz w:val="24"/>
          <w:szCs w:val="24"/>
          <w:lang w:val="en-US"/>
        </w:rPr>
        <w:t xml:space="preserve"> imports new folders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GetSSISDBProjects</w:t>
      </w:r>
      <w:r w:rsidR="00990A30" w:rsidRPr="000D6CAC">
        <w:rPr>
          <w:sz w:val="24"/>
          <w:szCs w:val="24"/>
          <w:lang w:val="en-US"/>
        </w:rPr>
        <w:t xml:space="preserve"> imports new projects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GetSSISDBPackages</w:t>
      </w:r>
      <w:r w:rsidR="00990A30" w:rsidRPr="000D6CAC">
        <w:rPr>
          <w:sz w:val="24"/>
          <w:szCs w:val="24"/>
          <w:lang w:val="en-US"/>
        </w:rPr>
        <w:t xml:space="preserve"> imports new packages</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GetSSISDBParameter</w:t>
      </w:r>
      <w:r w:rsidR="00990A30" w:rsidRPr="000D6CAC">
        <w:rPr>
          <w:sz w:val="24"/>
          <w:szCs w:val="24"/>
          <w:lang w:val="en-US"/>
        </w:rPr>
        <w:t xml:space="preserve"> imports new parameter</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SetStandardJobStep</w:t>
      </w:r>
      <w:r w:rsidR="00990A30" w:rsidRPr="000D6CAC">
        <w:rPr>
          <w:sz w:val="24"/>
          <w:szCs w:val="24"/>
          <w:lang w:val="en-US"/>
        </w:rPr>
        <w:t xml:space="preserve"> creates entries in JobStep for new packages if their project or folder is configured in the table Folder2Job</w:t>
      </w:r>
    </w:p>
    <w:p w:rsidR="00990A30" w:rsidRPr="000D6CAC" w:rsidRDefault="00796954" w:rsidP="00990A30">
      <w:pPr>
        <w:pStyle w:val="Listenabsatz"/>
        <w:numPr>
          <w:ilvl w:val="0"/>
          <w:numId w:val="30"/>
        </w:numPr>
        <w:rPr>
          <w:sz w:val="24"/>
          <w:szCs w:val="24"/>
          <w:lang w:val="en-US"/>
        </w:rPr>
      </w:pPr>
      <w:r w:rsidRPr="000D6CAC">
        <w:rPr>
          <w:sz w:val="24"/>
          <w:szCs w:val="24"/>
          <w:u w:val="single"/>
          <w:lang w:val="en-US"/>
        </w:rPr>
        <w:t>prc_</w:t>
      </w:r>
      <w:r w:rsidR="00990A30" w:rsidRPr="000D6CAC">
        <w:rPr>
          <w:sz w:val="24"/>
          <w:szCs w:val="24"/>
          <w:u w:val="single"/>
          <w:lang w:val="en-US"/>
        </w:rPr>
        <w:t>GetSSISDBDefaultParameterValues</w:t>
      </w:r>
      <w:r w:rsidR="00990A30" w:rsidRPr="000D6CAC">
        <w:rPr>
          <w:sz w:val="24"/>
          <w:szCs w:val="24"/>
          <w:lang w:val="en-US"/>
        </w:rPr>
        <w:t xml:space="preserve"> creates entries in the table ParameterValue, based on the standard design value for this parameter. If the correct value differs, it can be corrected manually. </w:t>
      </w:r>
    </w:p>
    <w:p w:rsidR="00967479" w:rsidRPr="000D6CAC" w:rsidRDefault="00967479" w:rsidP="00967479">
      <w:pPr>
        <w:pStyle w:val="berschrift1"/>
        <w:numPr>
          <w:ilvl w:val="0"/>
          <w:numId w:val="25"/>
        </w:numPr>
        <w:rPr>
          <w:lang w:val="en-US"/>
        </w:rPr>
      </w:pPr>
      <w:bookmarkStart w:id="48" w:name="_Toc352234208"/>
      <w:bookmarkStart w:id="49" w:name="_Toc399761741"/>
      <w:bookmarkStart w:id="50" w:name="_Toc451427712"/>
      <w:bookmarkEnd w:id="48"/>
      <w:r w:rsidRPr="000D6CAC">
        <w:rPr>
          <w:lang w:val="en-US"/>
        </w:rPr>
        <w:t>Important Stored Procedures</w:t>
      </w:r>
      <w:bookmarkEnd w:id="49"/>
      <w:r w:rsidR="00917145" w:rsidRPr="000D6CAC">
        <w:rPr>
          <w:lang w:val="en-US"/>
        </w:rPr>
        <w:t xml:space="preserve"> &amp; Functions</w:t>
      </w:r>
      <w:bookmarkEnd w:id="50"/>
    </w:p>
    <w:p w:rsidR="00967479" w:rsidRPr="000D6CAC" w:rsidRDefault="00967479" w:rsidP="00967479">
      <w:pPr>
        <w:rPr>
          <w:sz w:val="24"/>
          <w:szCs w:val="24"/>
          <w:lang w:val="en-US"/>
        </w:rPr>
      </w:pPr>
      <w:r w:rsidRPr="000D6CAC">
        <w:rPr>
          <w:sz w:val="24"/>
          <w:szCs w:val="24"/>
          <w:lang w:val="en-US"/>
        </w:rPr>
        <w:t xml:space="preserve">The </w:t>
      </w:r>
      <w:r w:rsidR="000D6CAC">
        <w:rPr>
          <w:sz w:val="24"/>
          <w:szCs w:val="24"/>
          <w:lang w:val="en-US"/>
        </w:rPr>
        <w:t>Execution Framework</w:t>
      </w:r>
      <w:r w:rsidRPr="000D6CAC">
        <w:rPr>
          <w:sz w:val="24"/>
          <w:szCs w:val="24"/>
          <w:lang w:val="en-US"/>
        </w:rPr>
        <w:t xml:space="preserve"> uses the namespace ETLFramework. The central stored procedures for the master package are:</w:t>
      </w:r>
    </w:p>
    <w:p w:rsidR="00967479" w:rsidRPr="000D6CAC" w:rsidRDefault="00917145" w:rsidP="00917145">
      <w:pPr>
        <w:pStyle w:val="berschrift2"/>
        <w:keepLines w:val="0"/>
        <w:numPr>
          <w:ilvl w:val="1"/>
          <w:numId w:val="25"/>
        </w:numPr>
        <w:overflowPunct w:val="0"/>
        <w:spacing w:before="400" w:after="300" w:line="240" w:lineRule="auto"/>
        <w:rPr>
          <w:lang w:val="en-US"/>
        </w:rPr>
      </w:pPr>
      <w:bookmarkStart w:id="51" w:name="_Toc451427713"/>
      <w:r w:rsidRPr="000D6CAC">
        <w:rPr>
          <w:lang w:val="en-US"/>
        </w:rPr>
        <w:t>Package execution</w:t>
      </w:r>
      <w:bookmarkEnd w:id="51"/>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InitPackage</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SetPackageParameter</w:t>
      </w:r>
    </w:p>
    <w:p w:rsidR="00917145" w:rsidRPr="000D6CAC" w:rsidRDefault="00917145" w:rsidP="00917145">
      <w:pPr>
        <w:pStyle w:val="Listenabsatz"/>
        <w:numPr>
          <w:ilvl w:val="0"/>
          <w:numId w:val="34"/>
        </w:numPr>
        <w:rPr>
          <w:sz w:val="24"/>
          <w:szCs w:val="24"/>
          <w:lang w:val="en-US"/>
        </w:rPr>
      </w:pPr>
      <w:r w:rsidRPr="000D6CAC">
        <w:rPr>
          <w:sz w:val="24"/>
          <w:szCs w:val="24"/>
          <w:lang w:val="en-US"/>
        </w:rPr>
        <w:t>fn_ParameterValuesForJobStep</w:t>
      </w:r>
    </w:p>
    <w:p w:rsidR="00917145" w:rsidRPr="000D6CAC" w:rsidRDefault="00796954" w:rsidP="00917145">
      <w:pPr>
        <w:pStyle w:val="Listenabsatz"/>
        <w:numPr>
          <w:ilvl w:val="0"/>
          <w:numId w:val="34"/>
        </w:numPr>
        <w:rPr>
          <w:sz w:val="24"/>
          <w:szCs w:val="24"/>
          <w:lang w:val="en-US"/>
        </w:rPr>
      </w:pPr>
      <w:r w:rsidRPr="000D6CAC">
        <w:rPr>
          <w:sz w:val="24"/>
          <w:szCs w:val="24"/>
          <w:lang w:val="en-US"/>
        </w:rPr>
        <w:t>prc_</w:t>
      </w:r>
      <w:r w:rsidR="00917145" w:rsidRPr="000D6CAC">
        <w:rPr>
          <w:sz w:val="24"/>
          <w:szCs w:val="24"/>
          <w:lang w:val="en-US"/>
        </w:rPr>
        <w:t>StartPackage</w:t>
      </w:r>
    </w:p>
    <w:p w:rsidR="00967479" w:rsidRPr="000D6CAC" w:rsidRDefault="00917145" w:rsidP="00967479">
      <w:pPr>
        <w:rPr>
          <w:sz w:val="24"/>
          <w:szCs w:val="24"/>
          <w:lang w:val="en-US"/>
        </w:rPr>
      </w:pPr>
      <w:r w:rsidRPr="000D6CAC">
        <w:rPr>
          <w:sz w:val="24"/>
          <w:szCs w:val="24"/>
          <w:lang w:val="en-US"/>
        </w:rPr>
        <w:t>handle the execution of a p</w:t>
      </w:r>
      <w:r w:rsidR="00967479" w:rsidRPr="000D6CAC">
        <w:rPr>
          <w:sz w:val="24"/>
          <w:szCs w:val="24"/>
          <w:lang w:val="en-US"/>
        </w:rPr>
        <w:t xml:space="preserve">ackage </w:t>
      </w:r>
    </w:p>
    <w:p w:rsidR="00967479" w:rsidRPr="000D6CAC" w:rsidRDefault="00796954" w:rsidP="00967479">
      <w:pPr>
        <w:pStyle w:val="berschrift2"/>
        <w:numPr>
          <w:ilvl w:val="1"/>
          <w:numId w:val="25"/>
        </w:numPr>
        <w:rPr>
          <w:lang w:val="en-US"/>
        </w:rPr>
      </w:pPr>
      <w:bookmarkStart w:id="52" w:name="_Toc399761743"/>
      <w:bookmarkStart w:id="53" w:name="_Toc451427714"/>
      <w:r w:rsidRPr="000D6CAC">
        <w:rPr>
          <w:lang w:val="en-US"/>
        </w:rPr>
        <w:t>prc_</w:t>
      </w:r>
      <w:r w:rsidR="00967479" w:rsidRPr="000D6CAC">
        <w:rPr>
          <w:lang w:val="en-US"/>
        </w:rPr>
        <w:t>GetNextPackage</w:t>
      </w:r>
      <w:bookmarkEnd w:id="52"/>
      <w:bookmarkEnd w:id="53"/>
    </w:p>
    <w:p w:rsidR="00967479" w:rsidRPr="000D6CAC" w:rsidRDefault="00967479" w:rsidP="00967479">
      <w:pPr>
        <w:rPr>
          <w:sz w:val="24"/>
          <w:szCs w:val="24"/>
          <w:lang w:val="en-US"/>
        </w:rPr>
      </w:pPr>
      <w:r w:rsidRPr="000D6CAC">
        <w:rPr>
          <w:sz w:val="24"/>
          <w:szCs w:val="24"/>
          <w:lang w:val="en-US"/>
        </w:rPr>
        <w:t>Gets next package from queue ([ETLFramework].[vw_JobStepExecution])</w:t>
      </w:r>
    </w:p>
    <w:p w:rsidR="00967479" w:rsidRPr="000D6CAC" w:rsidRDefault="00796954" w:rsidP="00967479">
      <w:pPr>
        <w:pStyle w:val="berschrift2"/>
        <w:numPr>
          <w:ilvl w:val="1"/>
          <w:numId w:val="25"/>
        </w:numPr>
        <w:rPr>
          <w:lang w:val="en-US"/>
        </w:rPr>
      </w:pPr>
      <w:bookmarkStart w:id="54" w:name="_Toc399761744"/>
      <w:bookmarkStart w:id="55" w:name="_Toc451427715"/>
      <w:r w:rsidRPr="000D6CAC">
        <w:rPr>
          <w:lang w:val="en-US"/>
        </w:rPr>
        <w:t>prc_</w:t>
      </w:r>
      <w:r w:rsidR="00967479" w:rsidRPr="000D6CAC">
        <w:rPr>
          <w:lang w:val="en-US"/>
        </w:rPr>
        <w:t>InitJobExecution</w:t>
      </w:r>
      <w:bookmarkEnd w:id="54"/>
      <w:bookmarkEnd w:id="55"/>
    </w:p>
    <w:p w:rsidR="00967479" w:rsidRPr="000D6CAC" w:rsidRDefault="00967479" w:rsidP="00967479">
      <w:pPr>
        <w:rPr>
          <w:sz w:val="24"/>
          <w:szCs w:val="24"/>
          <w:lang w:val="en-US"/>
        </w:rPr>
      </w:pPr>
      <w:r w:rsidRPr="000D6CAC">
        <w:rPr>
          <w:sz w:val="24"/>
          <w:szCs w:val="24"/>
          <w:lang w:val="en-US"/>
        </w:rPr>
        <w:t>Puts Packages from [ETLFramework].[vw_JobStep] into the queue based on:</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JobID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ApplicationID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lastRenderedPageBreak/>
        <w:t>LayerID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MetaGroupID</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w:t>
      </w:r>
    </w:p>
    <w:p w:rsidR="00967479" w:rsidRPr="000D6CAC" w:rsidRDefault="00967479" w:rsidP="00967479">
      <w:pPr>
        <w:pStyle w:val="Listenabsatz"/>
        <w:numPr>
          <w:ilvl w:val="0"/>
          <w:numId w:val="29"/>
        </w:numPr>
        <w:overflowPunct w:val="0"/>
        <w:spacing w:before="100" w:after="100" w:line="240" w:lineRule="auto"/>
        <w:jc w:val="both"/>
        <w:rPr>
          <w:sz w:val="24"/>
          <w:szCs w:val="24"/>
          <w:lang w:val="en-US"/>
        </w:rPr>
      </w:pPr>
      <w:r w:rsidRPr="000D6CAC">
        <w:rPr>
          <w:sz w:val="24"/>
          <w:szCs w:val="24"/>
          <w:lang w:val="en-US"/>
        </w:rPr>
        <w:t>StepNoEqual</w:t>
      </w:r>
    </w:p>
    <w:p w:rsidR="00967479" w:rsidRPr="000D6CAC" w:rsidRDefault="00967479" w:rsidP="00967479">
      <w:pPr>
        <w:rPr>
          <w:sz w:val="24"/>
          <w:szCs w:val="24"/>
          <w:lang w:val="en-US"/>
        </w:rPr>
      </w:pPr>
      <w:r w:rsidRPr="000D6CAC">
        <w:rPr>
          <w:sz w:val="24"/>
          <w:szCs w:val="24"/>
          <w:lang w:val="en-US"/>
        </w:rPr>
        <w:t>And initializes [ETLFramework]. [JobExecution]</w:t>
      </w:r>
    </w:p>
    <w:p w:rsidR="00DE6129" w:rsidRPr="000D6CAC" w:rsidRDefault="00DE6129">
      <w:pPr>
        <w:rPr>
          <w:rFonts w:eastAsiaTheme="majorEastAsia" w:cstheme="majorBidi"/>
          <w:b/>
          <w:bCs/>
          <w:sz w:val="28"/>
          <w:szCs w:val="28"/>
          <w:lang w:val="en-US"/>
        </w:rPr>
      </w:pPr>
      <w:r w:rsidRPr="000D6CAC">
        <w:rPr>
          <w:lang w:val="en-US"/>
        </w:rPr>
        <w:br w:type="page"/>
      </w:r>
    </w:p>
    <w:p w:rsidR="006C6BEF" w:rsidRPr="000D6CAC" w:rsidRDefault="003D4DDA" w:rsidP="006C6BEF">
      <w:pPr>
        <w:pStyle w:val="berschrift1"/>
        <w:numPr>
          <w:ilvl w:val="0"/>
          <w:numId w:val="25"/>
        </w:numPr>
        <w:rPr>
          <w:lang w:val="en-US"/>
        </w:rPr>
      </w:pPr>
      <w:bookmarkStart w:id="56" w:name="_Toc451427716"/>
      <w:r w:rsidRPr="000D6CAC">
        <w:rPr>
          <w:lang w:val="en-US"/>
        </w:rPr>
        <w:lastRenderedPageBreak/>
        <w:t>Planed Downtime</w:t>
      </w:r>
      <w:bookmarkEnd w:id="56"/>
    </w:p>
    <w:p w:rsidR="00702565" w:rsidRPr="000D6CAC" w:rsidRDefault="00702565" w:rsidP="00702565">
      <w:pPr>
        <w:rPr>
          <w:sz w:val="24"/>
          <w:szCs w:val="24"/>
          <w:lang w:val="en-US"/>
        </w:rPr>
      </w:pPr>
      <w:r w:rsidRPr="000D6CAC">
        <w:rPr>
          <w:sz w:val="24"/>
          <w:szCs w:val="24"/>
          <w:lang w:val="en-US"/>
        </w:rPr>
        <w:t>There is the possibility to schedule downtimes during which the master package does not execute packages. The system can be in three states:</w:t>
      </w:r>
    </w:p>
    <w:p w:rsidR="00702565" w:rsidRPr="000D6CAC" w:rsidRDefault="00702565" w:rsidP="00702565">
      <w:pPr>
        <w:pStyle w:val="Listenabsatz"/>
        <w:numPr>
          <w:ilvl w:val="0"/>
          <w:numId w:val="36"/>
        </w:numPr>
        <w:rPr>
          <w:sz w:val="24"/>
          <w:szCs w:val="24"/>
          <w:lang w:val="en-US"/>
        </w:rPr>
      </w:pPr>
      <w:r w:rsidRPr="000D6CAC">
        <w:rPr>
          <w:sz w:val="24"/>
          <w:szCs w:val="24"/>
          <w:lang w:val="en-US"/>
        </w:rPr>
        <w:t>Normal</w:t>
      </w:r>
    </w:p>
    <w:p w:rsidR="00702565" w:rsidRPr="000D6CAC" w:rsidRDefault="00702565" w:rsidP="00702565">
      <w:pPr>
        <w:pStyle w:val="Listenabsatz"/>
        <w:numPr>
          <w:ilvl w:val="0"/>
          <w:numId w:val="36"/>
        </w:numPr>
        <w:rPr>
          <w:sz w:val="24"/>
          <w:szCs w:val="24"/>
          <w:lang w:val="en-US"/>
        </w:rPr>
      </w:pPr>
      <w:r w:rsidRPr="000D6CAC">
        <w:rPr>
          <w:sz w:val="24"/>
          <w:szCs w:val="24"/>
          <w:lang w:val="en-US"/>
        </w:rPr>
        <w:t>Stop</w:t>
      </w:r>
    </w:p>
    <w:p w:rsidR="00702565" w:rsidRPr="000D6CAC" w:rsidRDefault="00702565" w:rsidP="00702565">
      <w:pPr>
        <w:pStyle w:val="Listenabsatz"/>
        <w:numPr>
          <w:ilvl w:val="0"/>
          <w:numId w:val="36"/>
        </w:numPr>
        <w:rPr>
          <w:sz w:val="24"/>
          <w:szCs w:val="24"/>
          <w:lang w:val="en-US"/>
        </w:rPr>
      </w:pPr>
      <w:r w:rsidRPr="000D6CAC">
        <w:rPr>
          <w:sz w:val="24"/>
          <w:szCs w:val="24"/>
          <w:lang w:val="en-US"/>
        </w:rPr>
        <w:t>Recovery</w:t>
      </w:r>
    </w:p>
    <w:p w:rsidR="00702565" w:rsidRPr="000D6CAC" w:rsidRDefault="00702565" w:rsidP="00702565">
      <w:pPr>
        <w:rPr>
          <w:sz w:val="24"/>
          <w:szCs w:val="24"/>
          <w:lang w:val="en-US"/>
        </w:rPr>
      </w:pPr>
      <w:r w:rsidRPr="000D6CAC">
        <w:rPr>
          <w:sz w:val="24"/>
          <w:szCs w:val="24"/>
          <w:lang w:val="en-US"/>
        </w:rPr>
        <w:t xml:space="preserve">“Stop” means, no packages are executed. Recovery means only those </w:t>
      </w:r>
      <w:r w:rsidR="00E15FF6" w:rsidRPr="000D6CAC">
        <w:rPr>
          <w:sz w:val="24"/>
          <w:szCs w:val="24"/>
          <w:lang w:val="en-US"/>
        </w:rPr>
        <w:t>Master P</w:t>
      </w:r>
      <w:r w:rsidRPr="000D6CAC">
        <w:rPr>
          <w:sz w:val="24"/>
          <w:szCs w:val="24"/>
          <w:lang w:val="en-US"/>
        </w:rPr>
        <w:t xml:space="preserve">ackages explicitly started as a recovery (since they were omitted </w:t>
      </w:r>
      <w:r w:rsidR="00E15FF6" w:rsidRPr="000D6CAC">
        <w:rPr>
          <w:sz w:val="24"/>
          <w:szCs w:val="24"/>
          <w:lang w:val="en-US"/>
        </w:rPr>
        <w:t>in a previous stop) are executing child packages</w:t>
      </w:r>
      <w:r w:rsidRPr="000D6CAC">
        <w:rPr>
          <w:sz w:val="24"/>
          <w:szCs w:val="24"/>
          <w:lang w:val="en-US"/>
        </w:rPr>
        <w:t>.</w:t>
      </w:r>
    </w:p>
    <w:p w:rsidR="003E12D9" w:rsidRPr="000D6CAC" w:rsidRDefault="003E12D9" w:rsidP="00702565">
      <w:pPr>
        <w:rPr>
          <w:sz w:val="24"/>
          <w:szCs w:val="24"/>
          <w:lang w:val="en-US"/>
        </w:rPr>
      </w:pPr>
      <w:r w:rsidRPr="000D6CAC">
        <w:rPr>
          <w:sz w:val="24"/>
          <w:szCs w:val="24"/>
          <w:lang w:val="en-US"/>
        </w:rPr>
        <w:t>There further is a package ”RecoverStops.dtsx” which when run checks if there are interrupted or omitted MasterPackage executions and tries to rerun them.</w:t>
      </w:r>
    </w:p>
    <w:p w:rsidR="003E12D9" w:rsidRPr="000D6CAC" w:rsidRDefault="003E12D9" w:rsidP="003E12D9">
      <w:pPr>
        <w:pStyle w:val="berschrift2"/>
        <w:numPr>
          <w:ilvl w:val="1"/>
          <w:numId w:val="25"/>
        </w:numPr>
        <w:rPr>
          <w:lang w:val="en-US"/>
        </w:rPr>
      </w:pPr>
      <w:bookmarkStart w:id="57" w:name="_Toc451427717"/>
      <w:r w:rsidRPr="000D6CAC">
        <w:rPr>
          <w:lang w:val="en-US"/>
        </w:rPr>
        <w:t>Tables</w:t>
      </w:r>
      <w:bookmarkEnd w:id="57"/>
    </w:p>
    <w:p w:rsidR="003E12D9" w:rsidRPr="000D6CAC" w:rsidRDefault="003E12D9" w:rsidP="00702565">
      <w:pPr>
        <w:rPr>
          <w:sz w:val="24"/>
          <w:szCs w:val="24"/>
          <w:lang w:val="en-US"/>
        </w:rPr>
      </w:pPr>
      <w:r w:rsidRPr="000D6CAC">
        <w:rPr>
          <w:noProof/>
          <w:lang w:val="en-US" w:eastAsia="de-DE"/>
        </w:rPr>
        <w:drawing>
          <wp:inline distT="0" distB="0" distL="0" distR="0" wp14:anchorId="103AEF4C" wp14:editId="3FFAEE95">
            <wp:extent cx="5305425" cy="4895850"/>
            <wp:effectExtent l="0" t="0" r="9525" b="0"/>
            <wp:docPr id="21"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5425" cy="4895850"/>
                    </a:xfrm>
                    <a:prstGeom prst="rect">
                      <a:avLst/>
                    </a:prstGeom>
                  </pic:spPr>
                </pic:pic>
              </a:graphicData>
            </a:graphic>
          </wp:inline>
        </w:drawing>
      </w:r>
    </w:p>
    <w:p w:rsidR="003E12D9" w:rsidRPr="000D6CAC" w:rsidRDefault="003E12D9" w:rsidP="00702565">
      <w:pPr>
        <w:rPr>
          <w:sz w:val="24"/>
          <w:szCs w:val="24"/>
          <w:lang w:val="en-US"/>
        </w:rPr>
      </w:pPr>
      <w:r w:rsidRPr="000D6CAC">
        <w:rPr>
          <w:sz w:val="24"/>
          <w:szCs w:val="24"/>
          <w:lang w:val="en-US"/>
        </w:rPr>
        <w:lastRenderedPageBreak/>
        <w:t>There are three tables relevant here</w:t>
      </w:r>
      <w:r w:rsidR="001A7869" w:rsidRPr="000D6CAC">
        <w:rPr>
          <w:sz w:val="24"/>
          <w:szCs w:val="24"/>
          <w:lang w:val="en-US"/>
        </w:rPr>
        <w:t xml:space="preserve"> (used in fact are again only the accompanying views)</w:t>
      </w:r>
      <w:r w:rsidRPr="000D6CAC">
        <w:rPr>
          <w:sz w:val="24"/>
          <w:szCs w:val="24"/>
          <w:lang w:val="en-US"/>
        </w:rPr>
        <w:t>:</w:t>
      </w:r>
    </w:p>
    <w:p w:rsidR="003E12D9" w:rsidRPr="000D6CAC" w:rsidRDefault="003E12D9" w:rsidP="00A55B02">
      <w:pPr>
        <w:pStyle w:val="Listenabsatz"/>
        <w:numPr>
          <w:ilvl w:val="0"/>
          <w:numId w:val="37"/>
        </w:numPr>
        <w:rPr>
          <w:sz w:val="24"/>
          <w:szCs w:val="24"/>
          <w:lang w:val="en-US"/>
        </w:rPr>
      </w:pPr>
      <w:r w:rsidRPr="000D6CAC">
        <w:rPr>
          <w:sz w:val="24"/>
          <w:szCs w:val="24"/>
          <w:lang w:val="en-US"/>
        </w:rPr>
        <w:t>Stop</w:t>
      </w:r>
    </w:p>
    <w:p w:rsidR="00E15FF6" w:rsidRPr="000D6CAC" w:rsidRDefault="00E15FF6" w:rsidP="00E15FF6">
      <w:pPr>
        <w:pStyle w:val="Listenabsatz"/>
        <w:numPr>
          <w:ilvl w:val="0"/>
          <w:numId w:val="37"/>
        </w:numPr>
        <w:rPr>
          <w:sz w:val="24"/>
          <w:szCs w:val="24"/>
          <w:lang w:val="en-US"/>
        </w:rPr>
      </w:pPr>
      <w:r w:rsidRPr="000D6CAC">
        <w:rPr>
          <w:sz w:val="24"/>
          <w:szCs w:val="24"/>
          <w:lang w:val="en-US"/>
        </w:rPr>
        <w:t>Recovery</w:t>
      </w:r>
    </w:p>
    <w:p w:rsidR="00A55B02" w:rsidRPr="000D6CAC" w:rsidRDefault="00A55B02" w:rsidP="00A55B02">
      <w:pPr>
        <w:pStyle w:val="Listenabsatz"/>
        <w:numPr>
          <w:ilvl w:val="0"/>
          <w:numId w:val="37"/>
        </w:numPr>
        <w:rPr>
          <w:sz w:val="24"/>
          <w:szCs w:val="24"/>
          <w:lang w:val="en-US"/>
        </w:rPr>
      </w:pPr>
      <w:r w:rsidRPr="000D6CAC">
        <w:rPr>
          <w:sz w:val="24"/>
          <w:szCs w:val="24"/>
          <w:lang w:val="en-US"/>
        </w:rPr>
        <w:t>RecoveryItem</w:t>
      </w:r>
    </w:p>
    <w:p w:rsidR="009A1D9D" w:rsidRPr="000D6CAC" w:rsidRDefault="009A1D9D" w:rsidP="009A1D9D">
      <w:pPr>
        <w:pStyle w:val="berschrift2"/>
        <w:numPr>
          <w:ilvl w:val="1"/>
          <w:numId w:val="25"/>
        </w:numPr>
        <w:rPr>
          <w:lang w:val="en-US"/>
        </w:rPr>
      </w:pPr>
      <w:bookmarkStart w:id="58" w:name="_Toc451427718"/>
      <w:r w:rsidRPr="000D6CAC">
        <w:rPr>
          <w:lang w:val="en-US"/>
        </w:rPr>
        <w:t>Stop and Recovery</w:t>
      </w:r>
      <w:bookmarkEnd w:id="58"/>
    </w:p>
    <w:p w:rsidR="007A5DA1" w:rsidRPr="000D6CAC" w:rsidRDefault="00A55B02" w:rsidP="00A55B02">
      <w:pPr>
        <w:rPr>
          <w:sz w:val="24"/>
          <w:szCs w:val="24"/>
          <w:lang w:val="en-US"/>
        </w:rPr>
      </w:pPr>
      <w:r w:rsidRPr="000D6CAC">
        <w:rPr>
          <w:sz w:val="24"/>
          <w:szCs w:val="24"/>
          <w:lang w:val="en-US"/>
        </w:rPr>
        <w:t xml:space="preserve">A </w:t>
      </w:r>
      <w:r w:rsidRPr="000D6CAC">
        <w:rPr>
          <w:b/>
          <w:sz w:val="24"/>
          <w:szCs w:val="24"/>
          <w:u w:val="single"/>
          <w:lang w:val="en-US"/>
        </w:rPr>
        <w:t>Stop</w:t>
      </w:r>
      <w:r w:rsidRPr="000D6CAC">
        <w:rPr>
          <w:sz w:val="24"/>
          <w:szCs w:val="24"/>
          <w:lang w:val="en-US"/>
        </w:rPr>
        <w:t xml:space="preserve"> has a Start, an End and a RecoveryEnd. When there is a stop without end or with the current time between its Start and End the system is in Stop Mode. No child packages are executed</w:t>
      </w:r>
      <w:r w:rsidR="007A5DA1" w:rsidRPr="000D6CAC">
        <w:rPr>
          <w:sz w:val="24"/>
          <w:szCs w:val="24"/>
          <w:lang w:val="en-US"/>
        </w:rPr>
        <w:t>. The run of the master package only logs its stop into JobExecution by setting StoppedBy to the relevant StopID and StopMode to 1. If the Stop is detected while the Master Package is already executing, the Master Package is “interrupted”. Its current Step will continue but the rest of the steps won’t be. In JobExecution the StopMode is set to 2.</w:t>
      </w:r>
    </w:p>
    <w:p w:rsidR="00A55B02" w:rsidRPr="000D6CAC" w:rsidRDefault="00A55B02" w:rsidP="00A55B02">
      <w:pPr>
        <w:rPr>
          <w:sz w:val="24"/>
          <w:szCs w:val="24"/>
          <w:lang w:val="en-US"/>
        </w:rPr>
      </w:pPr>
      <w:r w:rsidRPr="000D6CAC">
        <w:rPr>
          <w:sz w:val="24"/>
          <w:szCs w:val="24"/>
          <w:lang w:val="en-US"/>
        </w:rPr>
        <w:t>If there is a Stop without RecoveryEnd and the system is not in Stop Mode, the system is in Recovery Mode. Only MasterPackages executed with the parameter StopRecoveryID</w:t>
      </w:r>
      <w:r w:rsidR="007A5DA1" w:rsidRPr="000D6CAC">
        <w:rPr>
          <w:sz w:val="24"/>
          <w:szCs w:val="24"/>
          <w:lang w:val="en-US"/>
        </w:rPr>
        <w:t xml:space="preserve"> &lt;&gt; 0 are executing</w:t>
      </w:r>
      <w:r w:rsidR="00DE6129" w:rsidRPr="000D6CAC">
        <w:rPr>
          <w:sz w:val="24"/>
          <w:szCs w:val="24"/>
          <w:lang w:val="en-US"/>
        </w:rPr>
        <w:t xml:space="preserve"> </w:t>
      </w:r>
      <w:r w:rsidR="001A7869" w:rsidRPr="000D6CAC">
        <w:rPr>
          <w:sz w:val="24"/>
          <w:szCs w:val="24"/>
          <w:lang w:val="en-US"/>
        </w:rPr>
        <w:t xml:space="preserve">child packages </w:t>
      </w:r>
      <w:r w:rsidR="00DE6129" w:rsidRPr="000D6CAC">
        <w:rPr>
          <w:sz w:val="24"/>
          <w:szCs w:val="24"/>
          <w:lang w:val="en-US"/>
        </w:rPr>
        <w:t>then</w:t>
      </w:r>
      <w:r w:rsidRPr="000D6CAC">
        <w:rPr>
          <w:sz w:val="24"/>
          <w:szCs w:val="24"/>
          <w:lang w:val="en-US"/>
        </w:rPr>
        <w:t xml:space="preserve">. </w:t>
      </w:r>
      <w:r w:rsidR="00DE6129" w:rsidRPr="000D6CAC">
        <w:rPr>
          <w:sz w:val="24"/>
          <w:szCs w:val="24"/>
          <w:lang w:val="en-US"/>
        </w:rPr>
        <w:t>O</w:t>
      </w:r>
      <w:r w:rsidRPr="000D6CAC">
        <w:rPr>
          <w:sz w:val="24"/>
          <w:szCs w:val="24"/>
          <w:lang w:val="en-US"/>
        </w:rPr>
        <w:t>nly RecoverStops.dtsx should start the Master Package with a value for StopRecoveryID &lt;&gt;</w:t>
      </w:r>
      <w:r w:rsidR="00E15FF6" w:rsidRPr="000D6CAC">
        <w:rPr>
          <w:sz w:val="24"/>
          <w:szCs w:val="24"/>
          <w:lang w:val="en-US"/>
        </w:rPr>
        <w:t xml:space="preserve"> </w:t>
      </w:r>
      <w:r w:rsidRPr="000D6CAC">
        <w:rPr>
          <w:sz w:val="24"/>
          <w:szCs w:val="24"/>
          <w:lang w:val="en-US"/>
        </w:rPr>
        <w:t>0</w:t>
      </w:r>
      <w:r w:rsidR="00E15FF6" w:rsidRPr="000D6CAC">
        <w:rPr>
          <w:sz w:val="24"/>
          <w:szCs w:val="24"/>
          <w:lang w:val="en-US"/>
        </w:rPr>
        <w:t>. In this case StopRecoveryID is the ID of the Stop responsible for interrupting or omitting the originally run.</w:t>
      </w:r>
    </w:p>
    <w:p w:rsidR="00E15FF6" w:rsidRPr="000D6CAC" w:rsidRDefault="001A7869" w:rsidP="00A55B02">
      <w:pPr>
        <w:rPr>
          <w:sz w:val="24"/>
          <w:szCs w:val="24"/>
          <w:lang w:val="en-US"/>
        </w:rPr>
      </w:pPr>
      <w:r w:rsidRPr="000D6CAC">
        <w:rPr>
          <w:sz w:val="24"/>
          <w:szCs w:val="24"/>
          <w:lang w:val="en-US"/>
        </w:rPr>
        <w:t>Every</w:t>
      </w:r>
      <w:r w:rsidR="00E15FF6" w:rsidRPr="000D6CAC">
        <w:rPr>
          <w:sz w:val="24"/>
          <w:szCs w:val="24"/>
          <w:lang w:val="en-US"/>
        </w:rPr>
        <w:t xml:space="preserve"> run of </w:t>
      </w:r>
      <w:r w:rsidRPr="000D6CAC">
        <w:rPr>
          <w:sz w:val="24"/>
          <w:szCs w:val="24"/>
          <w:lang w:val="en-US"/>
        </w:rPr>
        <w:t xml:space="preserve">RecoverStops.dtsx creates a new </w:t>
      </w:r>
      <w:r w:rsidRPr="000D6CAC">
        <w:rPr>
          <w:b/>
          <w:sz w:val="24"/>
          <w:szCs w:val="24"/>
          <w:u w:val="single"/>
          <w:lang w:val="en-US"/>
        </w:rPr>
        <w:t>Recovery</w:t>
      </w:r>
    </w:p>
    <w:p w:rsidR="001A7869" w:rsidRPr="000D6CAC" w:rsidRDefault="001A7869" w:rsidP="00A55B02">
      <w:pPr>
        <w:rPr>
          <w:sz w:val="24"/>
          <w:szCs w:val="24"/>
          <w:lang w:val="en-US"/>
        </w:rPr>
      </w:pPr>
      <w:r w:rsidRPr="000D6CAC">
        <w:rPr>
          <w:sz w:val="24"/>
          <w:szCs w:val="24"/>
          <w:lang w:val="en-US"/>
        </w:rPr>
        <w:t>The table RecoverStops.dtsx checks if there are runs of the Master Packages which were interrupted</w:t>
      </w:r>
      <w:r w:rsidR="007A5DA1" w:rsidRPr="000D6CAC">
        <w:rPr>
          <w:sz w:val="24"/>
          <w:szCs w:val="24"/>
          <w:lang w:val="en-US"/>
        </w:rPr>
        <w:t xml:space="preserve"> or omitted (StopMode 2 or 1). Those cases are written to </w:t>
      </w:r>
      <w:r w:rsidR="007A5DA1" w:rsidRPr="000D6CAC">
        <w:rPr>
          <w:b/>
          <w:sz w:val="24"/>
          <w:szCs w:val="24"/>
          <w:u w:val="single"/>
          <w:lang w:val="en-US"/>
        </w:rPr>
        <w:t>RecoveryItem</w:t>
      </w:r>
      <w:r w:rsidR="007A5DA1" w:rsidRPr="000D6CAC">
        <w:rPr>
          <w:sz w:val="24"/>
          <w:szCs w:val="24"/>
          <w:lang w:val="en-US"/>
        </w:rPr>
        <w:t>. Interrupted entries get RecoveryPriority 20, omitted 10.</w:t>
      </w:r>
      <w:r w:rsidR="009A1D9D" w:rsidRPr="000D6CAC">
        <w:rPr>
          <w:sz w:val="24"/>
          <w:szCs w:val="24"/>
          <w:lang w:val="en-US"/>
        </w:rPr>
        <w:t xml:space="preserve"> The recovery process starts with the entries with the highest priority. Entries with the same priority are ordered by the time they were originally “Scheduled”.</w:t>
      </w:r>
    </w:p>
    <w:p w:rsidR="00D728C4" w:rsidRPr="000D6CAC" w:rsidRDefault="00D728C4" w:rsidP="00A55B02">
      <w:pPr>
        <w:rPr>
          <w:sz w:val="24"/>
          <w:szCs w:val="24"/>
          <w:lang w:val="en-US"/>
        </w:rPr>
      </w:pPr>
      <w:r w:rsidRPr="000D6CAC">
        <w:rPr>
          <w:sz w:val="24"/>
          <w:szCs w:val="24"/>
          <w:lang w:val="en-US"/>
        </w:rPr>
        <w:t>When all entries in RecoveryItem are handled, RecoverStops.dtsx</w:t>
      </w:r>
      <w:r w:rsidR="00230E87" w:rsidRPr="000D6CAC">
        <w:rPr>
          <w:sz w:val="24"/>
          <w:szCs w:val="24"/>
          <w:lang w:val="en-US"/>
        </w:rPr>
        <w:t xml:space="preserve"> executes AgentJobs of category “Framework” which were scheduled in the time of the stop. Carefull, if the Agent was running during the stop, those Agent Jobs already were handled by the previous steps of the package.</w:t>
      </w:r>
    </w:p>
    <w:p w:rsidR="003D4DDA" w:rsidRPr="000D6CAC" w:rsidRDefault="008038CB" w:rsidP="003D4DDA">
      <w:pPr>
        <w:pStyle w:val="berschrift1"/>
        <w:numPr>
          <w:ilvl w:val="0"/>
          <w:numId w:val="25"/>
        </w:numPr>
        <w:rPr>
          <w:lang w:val="en-US"/>
        </w:rPr>
      </w:pPr>
      <w:bookmarkStart w:id="59" w:name="_Toc451427719"/>
      <w:r w:rsidRPr="000D6CAC">
        <w:rPr>
          <w:lang w:val="en-US"/>
        </w:rPr>
        <w:t>How To</w:t>
      </w:r>
      <w:r w:rsidR="003D4DDA" w:rsidRPr="000D6CAC">
        <w:rPr>
          <w:lang w:val="en-US"/>
        </w:rPr>
        <w:t>: Executing a package</w:t>
      </w:r>
      <w:bookmarkEnd w:id="59"/>
    </w:p>
    <w:p w:rsidR="003D4DDA" w:rsidRPr="000D6CAC" w:rsidRDefault="003D4DDA" w:rsidP="003D4DDA">
      <w:pPr>
        <w:rPr>
          <w:lang w:val="en-US"/>
        </w:rPr>
      </w:pPr>
    </w:p>
    <w:p w:rsidR="006C6BEF" w:rsidRPr="000D6CAC" w:rsidRDefault="00C76EE2" w:rsidP="006C6BEF">
      <w:pPr>
        <w:pStyle w:val="berschrift2"/>
        <w:numPr>
          <w:ilvl w:val="1"/>
          <w:numId w:val="25"/>
        </w:numPr>
        <w:rPr>
          <w:lang w:val="en-US"/>
        </w:rPr>
      </w:pPr>
      <w:bookmarkStart w:id="60" w:name="_Toc451427720"/>
      <w:r w:rsidRPr="000D6CAC">
        <w:rPr>
          <w:lang w:val="en-US"/>
        </w:rPr>
        <w:lastRenderedPageBreak/>
        <w:t>Basics</w:t>
      </w:r>
      <w:bookmarkEnd w:id="60"/>
    </w:p>
    <w:p w:rsidR="00851BC9" w:rsidRPr="000D6CAC" w:rsidRDefault="00851BC9" w:rsidP="00851BC9">
      <w:pPr>
        <w:rPr>
          <w:sz w:val="24"/>
          <w:szCs w:val="24"/>
          <w:lang w:val="en-US"/>
        </w:rPr>
      </w:pPr>
      <w:r w:rsidRPr="000D6CAC">
        <w:rPr>
          <w:sz w:val="24"/>
          <w:szCs w:val="24"/>
          <w:lang w:val="en-US"/>
        </w:rPr>
        <w:t>First the basic tables Job, Group, Metagroup, Layer and Application have to be filled.</w:t>
      </w:r>
    </w:p>
    <w:p w:rsidR="00851BC9" w:rsidRPr="000D6CAC" w:rsidRDefault="00851BC9" w:rsidP="00851BC9">
      <w:pPr>
        <w:pStyle w:val="berschrift2"/>
        <w:numPr>
          <w:ilvl w:val="1"/>
          <w:numId w:val="25"/>
        </w:numPr>
        <w:rPr>
          <w:lang w:val="en-US"/>
        </w:rPr>
      </w:pPr>
      <w:bookmarkStart w:id="61" w:name="_Toc451427721"/>
      <w:r w:rsidRPr="000D6CAC">
        <w:rPr>
          <w:lang w:val="en-US"/>
        </w:rPr>
        <w:t>Execution</w:t>
      </w:r>
      <w:r w:rsidR="004466E1" w:rsidRPr="000D6CAC">
        <w:rPr>
          <w:lang w:val="en-US"/>
        </w:rPr>
        <w:t xml:space="preserve"> prerequisites in the Database</w:t>
      </w:r>
      <w:bookmarkEnd w:id="61"/>
      <w:r w:rsidR="004466E1" w:rsidRPr="000D6CAC">
        <w:rPr>
          <w:lang w:val="en-US"/>
        </w:rPr>
        <w:t xml:space="preserve"> </w:t>
      </w:r>
    </w:p>
    <w:p w:rsidR="00851BC9" w:rsidRPr="000D6CAC" w:rsidRDefault="00851BC9" w:rsidP="00851BC9">
      <w:pPr>
        <w:rPr>
          <w:lang w:val="en-US"/>
        </w:rPr>
      </w:pPr>
    </w:p>
    <w:p w:rsidR="000028EB" w:rsidRPr="000D6CAC" w:rsidRDefault="003B547D" w:rsidP="003B547D">
      <w:pPr>
        <w:rPr>
          <w:sz w:val="24"/>
          <w:szCs w:val="24"/>
          <w:lang w:val="en-US"/>
        </w:rPr>
      </w:pPr>
      <w:r w:rsidRPr="000D6CAC">
        <w:rPr>
          <w:sz w:val="24"/>
          <w:szCs w:val="24"/>
          <w:lang w:val="en-US"/>
        </w:rPr>
        <w:t>Executed are JobSteps. To be executed</w:t>
      </w:r>
      <w:r w:rsidR="000028EB" w:rsidRPr="000D6CAC">
        <w:rPr>
          <w:sz w:val="24"/>
          <w:szCs w:val="24"/>
          <w:lang w:val="en-US"/>
        </w:rPr>
        <w:t>,</w:t>
      </w:r>
      <w:r w:rsidRPr="000D6CAC">
        <w:rPr>
          <w:sz w:val="24"/>
          <w:szCs w:val="24"/>
          <w:lang w:val="en-US"/>
        </w:rPr>
        <w:t xml:space="preserve"> a package has to be referenced by a JobStep</w:t>
      </w:r>
      <w:r w:rsidR="000028EB" w:rsidRPr="000D6CAC">
        <w:rPr>
          <w:sz w:val="24"/>
          <w:szCs w:val="24"/>
          <w:lang w:val="en-US"/>
        </w:rPr>
        <w:t>.</w:t>
      </w:r>
      <w:r w:rsidR="00851BC9" w:rsidRPr="000D6CAC">
        <w:rPr>
          <w:sz w:val="24"/>
          <w:szCs w:val="24"/>
          <w:lang w:val="en-US"/>
        </w:rPr>
        <w:t xml:space="preserve"> A JobStep can belong to a Job, a Group, a Metagroup, a Layer and an Application.</w:t>
      </w:r>
    </w:p>
    <w:p w:rsidR="00851BC9" w:rsidRPr="000D6CAC" w:rsidRDefault="00851BC9" w:rsidP="003B547D">
      <w:pPr>
        <w:rPr>
          <w:sz w:val="24"/>
          <w:szCs w:val="24"/>
          <w:lang w:val="en-US"/>
        </w:rPr>
      </w:pPr>
      <w:r w:rsidRPr="000D6CAC">
        <w:rPr>
          <w:sz w:val="24"/>
          <w:szCs w:val="24"/>
          <w:lang w:val="en-US"/>
        </w:rPr>
        <w:t>Specifying values (via paramters) for those when starting the Master Package filters the overall pool of possible JobSteps and specifies which JobSteps should be executed in this run of the master Package.</w:t>
      </w:r>
    </w:p>
    <w:p w:rsidR="003B547D" w:rsidRPr="000D6CAC" w:rsidRDefault="003B547D" w:rsidP="003B547D">
      <w:pPr>
        <w:rPr>
          <w:sz w:val="24"/>
          <w:szCs w:val="24"/>
          <w:lang w:val="en-US"/>
        </w:rPr>
      </w:pPr>
      <w:r w:rsidRPr="000D6CAC">
        <w:rPr>
          <w:sz w:val="24"/>
          <w:szCs w:val="24"/>
          <w:lang w:val="en-US"/>
        </w:rPr>
        <w:t>A package can be referenced by more than one JobStep. Only the Combination of Job, Application, Group, Layer, Package has to be unique.</w:t>
      </w:r>
    </w:p>
    <w:p w:rsidR="000028EB" w:rsidRPr="000D6CAC" w:rsidRDefault="00851BC9" w:rsidP="003B547D">
      <w:pPr>
        <w:rPr>
          <w:sz w:val="24"/>
          <w:szCs w:val="24"/>
          <w:lang w:val="en-US"/>
        </w:rPr>
      </w:pPr>
      <w:r w:rsidRPr="000D6CAC">
        <w:rPr>
          <w:sz w:val="24"/>
          <w:szCs w:val="24"/>
          <w:lang w:val="en-US"/>
        </w:rPr>
        <w:t>The parameter values</w:t>
      </w:r>
      <w:r w:rsidR="000028EB" w:rsidRPr="000D6CAC">
        <w:rPr>
          <w:sz w:val="24"/>
          <w:szCs w:val="24"/>
          <w:lang w:val="en-US"/>
        </w:rPr>
        <w:t xml:space="preserve"> for </w:t>
      </w:r>
      <w:r w:rsidRPr="000D6CAC">
        <w:rPr>
          <w:sz w:val="24"/>
          <w:szCs w:val="24"/>
          <w:lang w:val="en-US"/>
        </w:rPr>
        <w:t xml:space="preserve">a </w:t>
      </w:r>
      <w:r w:rsidR="000028EB" w:rsidRPr="000D6CAC">
        <w:rPr>
          <w:sz w:val="24"/>
          <w:szCs w:val="24"/>
          <w:lang w:val="en-US"/>
        </w:rPr>
        <w:t>package can be configured on the levels:</w:t>
      </w:r>
    </w:p>
    <w:p w:rsidR="000028EB" w:rsidRPr="000D6CAC" w:rsidRDefault="000028EB" w:rsidP="000028EB">
      <w:pPr>
        <w:pStyle w:val="Listenabsatz"/>
        <w:numPr>
          <w:ilvl w:val="0"/>
          <w:numId w:val="31"/>
        </w:numPr>
        <w:rPr>
          <w:sz w:val="24"/>
          <w:szCs w:val="24"/>
          <w:lang w:val="en-US"/>
        </w:rPr>
      </w:pPr>
      <w:r w:rsidRPr="000D6CAC">
        <w:rPr>
          <w:sz w:val="24"/>
          <w:szCs w:val="24"/>
          <w:lang w:val="en-US"/>
        </w:rPr>
        <w:t>JobStep</w:t>
      </w:r>
    </w:p>
    <w:p w:rsidR="000028EB" w:rsidRPr="000D6CAC" w:rsidRDefault="000028EB" w:rsidP="000028EB">
      <w:pPr>
        <w:pStyle w:val="Listenabsatz"/>
        <w:numPr>
          <w:ilvl w:val="0"/>
          <w:numId w:val="31"/>
        </w:numPr>
        <w:rPr>
          <w:sz w:val="24"/>
          <w:szCs w:val="24"/>
          <w:lang w:val="en-US"/>
        </w:rPr>
      </w:pPr>
      <w:r w:rsidRPr="000D6CAC">
        <w:rPr>
          <w:sz w:val="24"/>
          <w:szCs w:val="24"/>
          <w:lang w:val="en-US"/>
        </w:rPr>
        <w:t>Package</w:t>
      </w:r>
    </w:p>
    <w:p w:rsidR="000028EB" w:rsidRPr="000D6CAC" w:rsidRDefault="000028EB" w:rsidP="000028EB">
      <w:pPr>
        <w:pStyle w:val="Listenabsatz"/>
        <w:numPr>
          <w:ilvl w:val="0"/>
          <w:numId w:val="31"/>
        </w:numPr>
        <w:rPr>
          <w:sz w:val="24"/>
          <w:szCs w:val="24"/>
          <w:lang w:val="en-US"/>
        </w:rPr>
      </w:pPr>
      <w:r w:rsidRPr="000D6CAC">
        <w:rPr>
          <w:sz w:val="24"/>
          <w:szCs w:val="24"/>
          <w:lang w:val="en-US"/>
        </w:rPr>
        <w:t>Project</w:t>
      </w:r>
    </w:p>
    <w:p w:rsidR="000028EB" w:rsidRPr="000D6CAC" w:rsidRDefault="000028EB" w:rsidP="000028EB">
      <w:pPr>
        <w:pStyle w:val="Listenabsatz"/>
        <w:numPr>
          <w:ilvl w:val="0"/>
          <w:numId w:val="31"/>
        </w:numPr>
        <w:rPr>
          <w:sz w:val="24"/>
          <w:szCs w:val="24"/>
          <w:lang w:val="en-US"/>
        </w:rPr>
      </w:pPr>
      <w:r w:rsidRPr="000D6CAC">
        <w:rPr>
          <w:sz w:val="24"/>
          <w:szCs w:val="24"/>
          <w:lang w:val="en-US"/>
        </w:rPr>
        <w:t>Folder</w:t>
      </w:r>
    </w:p>
    <w:p w:rsidR="000028EB" w:rsidRPr="000D6CAC" w:rsidRDefault="000028EB" w:rsidP="000028EB">
      <w:pPr>
        <w:pStyle w:val="Listenabsatz"/>
        <w:numPr>
          <w:ilvl w:val="0"/>
          <w:numId w:val="31"/>
        </w:numPr>
        <w:rPr>
          <w:sz w:val="24"/>
          <w:szCs w:val="24"/>
          <w:lang w:val="en-US"/>
        </w:rPr>
      </w:pPr>
      <w:r w:rsidRPr="000D6CAC">
        <w:rPr>
          <w:sz w:val="24"/>
          <w:szCs w:val="24"/>
          <w:lang w:val="en-US"/>
        </w:rPr>
        <w:t>Application</w:t>
      </w:r>
    </w:p>
    <w:p w:rsidR="000028EB" w:rsidRPr="000D6CAC" w:rsidRDefault="000028EB" w:rsidP="003B547D">
      <w:pPr>
        <w:rPr>
          <w:sz w:val="24"/>
          <w:szCs w:val="24"/>
          <w:lang w:val="en-US"/>
        </w:rPr>
      </w:pPr>
      <w:r w:rsidRPr="000D6CAC">
        <w:rPr>
          <w:sz w:val="24"/>
          <w:szCs w:val="24"/>
          <w:lang w:val="en-US"/>
        </w:rPr>
        <w:t xml:space="preserve">The first level </w:t>
      </w:r>
      <w:r w:rsidR="009C35AE" w:rsidRPr="000D6CAC">
        <w:rPr>
          <w:sz w:val="24"/>
          <w:szCs w:val="24"/>
          <w:lang w:val="en-US"/>
        </w:rPr>
        <w:t xml:space="preserve">found </w:t>
      </w:r>
      <w:r w:rsidRPr="000D6CAC">
        <w:rPr>
          <w:sz w:val="24"/>
          <w:szCs w:val="24"/>
          <w:lang w:val="en-US"/>
        </w:rPr>
        <w:t>wins</w:t>
      </w:r>
    </w:p>
    <w:p w:rsidR="000563FD" w:rsidRPr="000D6CAC" w:rsidRDefault="000028EB" w:rsidP="00967479">
      <w:pPr>
        <w:rPr>
          <w:sz w:val="24"/>
          <w:szCs w:val="24"/>
          <w:lang w:val="en-US"/>
        </w:rPr>
      </w:pPr>
      <w:r w:rsidRPr="000D6CAC">
        <w:rPr>
          <w:sz w:val="24"/>
          <w:szCs w:val="24"/>
          <w:lang w:val="en-US"/>
        </w:rPr>
        <w:t>To run a package thus the following data have to be in the database</w:t>
      </w:r>
      <w:r w:rsidR="00851BC9" w:rsidRPr="000D6CAC">
        <w:rPr>
          <w:sz w:val="24"/>
          <w:szCs w:val="24"/>
          <w:lang w:val="en-US"/>
        </w:rPr>
        <w:t xml:space="preserve"> (besides the basic tables Job, Group, Metagroup, Layer and Application)</w:t>
      </w:r>
      <w:r w:rsidRPr="000D6CAC">
        <w:rPr>
          <w:sz w:val="24"/>
          <w:szCs w:val="24"/>
          <w:lang w:val="en-US"/>
        </w:rPr>
        <w:t>:</w:t>
      </w:r>
    </w:p>
    <w:p w:rsidR="000028EB" w:rsidRPr="000D6CAC" w:rsidRDefault="000028EB" w:rsidP="000028EB">
      <w:pPr>
        <w:pStyle w:val="Listenabsatz"/>
        <w:numPr>
          <w:ilvl w:val="0"/>
          <w:numId w:val="32"/>
        </w:numPr>
        <w:rPr>
          <w:sz w:val="24"/>
          <w:szCs w:val="24"/>
          <w:lang w:val="en-US"/>
        </w:rPr>
      </w:pPr>
      <w:r w:rsidRPr="000D6CAC">
        <w:rPr>
          <w:sz w:val="24"/>
          <w:szCs w:val="24"/>
          <w:lang w:val="en-US"/>
        </w:rPr>
        <w:t>Package (Table etljob.package)</w:t>
      </w:r>
    </w:p>
    <w:p w:rsidR="000028EB" w:rsidRPr="000D6CAC" w:rsidRDefault="000028EB" w:rsidP="000028EB">
      <w:pPr>
        <w:pStyle w:val="Listenabsatz"/>
        <w:numPr>
          <w:ilvl w:val="0"/>
          <w:numId w:val="32"/>
        </w:numPr>
        <w:rPr>
          <w:sz w:val="24"/>
          <w:szCs w:val="24"/>
          <w:lang w:val="en-US"/>
        </w:rPr>
      </w:pPr>
      <w:r w:rsidRPr="000D6CAC">
        <w:rPr>
          <w:sz w:val="24"/>
          <w:szCs w:val="24"/>
          <w:lang w:val="en-US"/>
        </w:rPr>
        <w:t>JobStep (Table etljob.JobStep) pointing to the package</w:t>
      </w:r>
    </w:p>
    <w:p w:rsidR="000D5EB0" w:rsidRPr="000D6CAC" w:rsidRDefault="000D5EB0" w:rsidP="000028EB">
      <w:pPr>
        <w:pStyle w:val="Listenabsatz"/>
        <w:numPr>
          <w:ilvl w:val="0"/>
          <w:numId w:val="32"/>
        </w:numPr>
        <w:rPr>
          <w:sz w:val="24"/>
          <w:szCs w:val="24"/>
          <w:lang w:val="en-US"/>
        </w:rPr>
      </w:pPr>
      <w:r w:rsidRPr="000D6CAC">
        <w:rPr>
          <w:sz w:val="24"/>
          <w:szCs w:val="24"/>
          <w:lang w:val="en-US"/>
        </w:rPr>
        <w:t xml:space="preserve">Job, Application, Group, Layer </w:t>
      </w:r>
      <w:r w:rsidR="009C35AE" w:rsidRPr="000D6CAC">
        <w:rPr>
          <w:sz w:val="24"/>
          <w:szCs w:val="24"/>
          <w:lang w:val="en-US"/>
        </w:rPr>
        <w:t xml:space="preserve">etc. </w:t>
      </w:r>
      <w:r w:rsidRPr="000D6CAC">
        <w:rPr>
          <w:sz w:val="24"/>
          <w:szCs w:val="24"/>
          <w:lang w:val="en-US"/>
        </w:rPr>
        <w:t>which are used (referenced) in the JobStep (all tables in name space etljob)</w:t>
      </w:r>
    </w:p>
    <w:p w:rsidR="000028EB" w:rsidRPr="000D6CAC" w:rsidRDefault="000028EB" w:rsidP="000028EB">
      <w:pPr>
        <w:pStyle w:val="Listenabsatz"/>
        <w:numPr>
          <w:ilvl w:val="0"/>
          <w:numId w:val="32"/>
        </w:numPr>
        <w:rPr>
          <w:sz w:val="24"/>
          <w:szCs w:val="24"/>
          <w:lang w:val="en-US"/>
        </w:rPr>
      </w:pPr>
      <w:r w:rsidRPr="000D6CAC">
        <w:rPr>
          <w:sz w:val="24"/>
          <w:szCs w:val="24"/>
          <w:lang w:val="en-US"/>
        </w:rPr>
        <w:t>Values for the packages parameters for this JobStep (Table</w:t>
      </w:r>
      <w:r w:rsidR="000D5EB0" w:rsidRPr="000D6CAC">
        <w:rPr>
          <w:sz w:val="24"/>
          <w:szCs w:val="24"/>
          <w:lang w:val="en-US"/>
        </w:rPr>
        <w:t xml:space="preserve"> etljob. ParameterValue)</w:t>
      </w:r>
    </w:p>
    <w:p w:rsidR="00467F86" w:rsidRPr="000D6CAC" w:rsidRDefault="00467F86" w:rsidP="00467F86">
      <w:pPr>
        <w:rPr>
          <w:sz w:val="24"/>
          <w:szCs w:val="24"/>
          <w:lang w:val="en-US"/>
        </w:rPr>
      </w:pPr>
      <w:r w:rsidRPr="000D6CAC">
        <w:rPr>
          <w:sz w:val="24"/>
          <w:szCs w:val="24"/>
          <w:lang w:val="en-US"/>
        </w:rPr>
        <w:t>Step 1 is done by “GetMetadata.dtsx” automatically.</w:t>
      </w:r>
    </w:p>
    <w:p w:rsidR="00467F86" w:rsidRPr="000D6CAC" w:rsidRDefault="00467F86" w:rsidP="00467F86">
      <w:pPr>
        <w:rPr>
          <w:sz w:val="24"/>
          <w:szCs w:val="24"/>
          <w:lang w:val="en-US"/>
        </w:rPr>
      </w:pPr>
      <w:r w:rsidRPr="000D6CAC">
        <w:rPr>
          <w:sz w:val="24"/>
          <w:szCs w:val="24"/>
          <w:lang w:val="en-US"/>
        </w:rPr>
        <w:t>Step 3 has to be done by hand.</w:t>
      </w:r>
    </w:p>
    <w:p w:rsidR="00467F86" w:rsidRPr="000D6CAC" w:rsidRDefault="00C76EE2" w:rsidP="00467F86">
      <w:pPr>
        <w:rPr>
          <w:sz w:val="24"/>
          <w:szCs w:val="24"/>
          <w:lang w:val="en-US"/>
        </w:rPr>
      </w:pPr>
      <w:r w:rsidRPr="000D6CAC">
        <w:rPr>
          <w:sz w:val="24"/>
          <w:szCs w:val="24"/>
          <w:lang w:val="en-US"/>
        </w:rPr>
        <w:t>S</w:t>
      </w:r>
      <w:r w:rsidR="00467F86" w:rsidRPr="000D6CAC">
        <w:rPr>
          <w:sz w:val="24"/>
          <w:szCs w:val="24"/>
          <w:lang w:val="en-US"/>
        </w:rPr>
        <w:t xml:space="preserve">teps 2 &amp; 4 </w:t>
      </w:r>
      <w:r w:rsidR="00644D5F" w:rsidRPr="000D6CAC">
        <w:rPr>
          <w:sz w:val="24"/>
          <w:szCs w:val="24"/>
          <w:lang w:val="en-US"/>
        </w:rPr>
        <w:t>can be done by hand or</w:t>
      </w:r>
      <w:r w:rsidR="00DF02B3" w:rsidRPr="000D6CAC">
        <w:rPr>
          <w:sz w:val="24"/>
          <w:szCs w:val="24"/>
          <w:lang w:val="en-US"/>
        </w:rPr>
        <w:t xml:space="preserve"> </w:t>
      </w:r>
      <w:r w:rsidR="008A053D" w:rsidRPr="000D6CAC">
        <w:rPr>
          <w:sz w:val="24"/>
          <w:szCs w:val="24"/>
          <w:lang w:val="en-US"/>
        </w:rPr>
        <w:t xml:space="preserve">automatically </w:t>
      </w:r>
      <w:r w:rsidR="00DF02B3" w:rsidRPr="000D6CAC">
        <w:rPr>
          <w:sz w:val="24"/>
          <w:szCs w:val="24"/>
          <w:lang w:val="en-US"/>
        </w:rPr>
        <w:t xml:space="preserve">by “GetMetadata.dtsx”  too. </w:t>
      </w:r>
      <w:r w:rsidR="00644D5F" w:rsidRPr="000D6CAC">
        <w:rPr>
          <w:sz w:val="24"/>
          <w:szCs w:val="24"/>
          <w:lang w:val="en-US"/>
        </w:rPr>
        <w:t xml:space="preserve">For the second case </w:t>
      </w:r>
      <w:r w:rsidR="00467F86" w:rsidRPr="000D6CAC">
        <w:rPr>
          <w:sz w:val="24"/>
          <w:szCs w:val="24"/>
          <w:lang w:val="en-US"/>
        </w:rPr>
        <w:t>the table etljob.</w:t>
      </w:r>
      <w:r w:rsidR="00467F86" w:rsidRPr="000D6CAC">
        <w:rPr>
          <w:lang w:val="en-US"/>
        </w:rPr>
        <w:t xml:space="preserve"> </w:t>
      </w:r>
      <w:r w:rsidR="00467F86" w:rsidRPr="000D6CAC">
        <w:rPr>
          <w:sz w:val="24"/>
          <w:szCs w:val="24"/>
          <w:lang w:val="en-US"/>
        </w:rPr>
        <w:t>Folder2Job is important:</w:t>
      </w:r>
    </w:p>
    <w:p w:rsidR="00467F86" w:rsidRPr="000D6CAC" w:rsidRDefault="00467F86" w:rsidP="00467F86">
      <w:pPr>
        <w:rPr>
          <w:sz w:val="24"/>
          <w:szCs w:val="24"/>
          <w:lang w:val="en-US"/>
        </w:rPr>
      </w:pPr>
      <w:r w:rsidRPr="000D6CAC">
        <w:rPr>
          <w:noProof/>
          <w:lang w:val="en-US" w:eastAsia="de-DE"/>
        </w:rPr>
        <w:lastRenderedPageBreak/>
        <w:drawing>
          <wp:inline distT="0" distB="0" distL="0" distR="0" wp14:anchorId="189F97E8" wp14:editId="3D936796">
            <wp:extent cx="3219450" cy="3810000"/>
            <wp:effectExtent l="0" t="0" r="0" b="0"/>
            <wp:docPr id="2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9450" cy="3810000"/>
                    </a:xfrm>
                    <a:prstGeom prst="rect">
                      <a:avLst/>
                    </a:prstGeom>
                  </pic:spPr>
                </pic:pic>
              </a:graphicData>
            </a:graphic>
          </wp:inline>
        </w:drawing>
      </w:r>
    </w:p>
    <w:p w:rsidR="003A045E" w:rsidRPr="000D6CAC" w:rsidRDefault="00644D5F" w:rsidP="00467F86">
      <w:pPr>
        <w:rPr>
          <w:sz w:val="24"/>
          <w:szCs w:val="24"/>
          <w:lang w:val="en-US"/>
        </w:rPr>
      </w:pPr>
      <w:r w:rsidRPr="000D6CAC">
        <w:rPr>
          <w:sz w:val="24"/>
          <w:szCs w:val="24"/>
          <w:lang w:val="en-US"/>
        </w:rPr>
        <w:t>In this table you specify for which packages</w:t>
      </w:r>
      <w:r w:rsidR="00851BC9" w:rsidRPr="000D6CAC">
        <w:rPr>
          <w:sz w:val="24"/>
          <w:szCs w:val="24"/>
          <w:lang w:val="en-US"/>
        </w:rPr>
        <w:t xml:space="preserve"> are</w:t>
      </w:r>
      <w:r w:rsidRPr="000D6CAC">
        <w:rPr>
          <w:sz w:val="24"/>
          <w:szCs w:val="24"/>
          <w:lang w:val="en-US"/>
        </w:rPr>
        <w:t xml:space="preserve"> imported from SSISDB a JobStep will be created automatically. Either a Folder or a project can be specified. Optionally PackageMask can be used for further filtering (standard string compare with “%” etc.) With IsSettingEnabled you can speciyfy if the JobStep is enabled, IsActive concerns the rule itself.</w:t>
      </w:r>
    </w:p>
    <w:p w:rsidR="009C35AE" w:rsidRPr="000D6CAC" w:rsidRDefault="009C35AE" w:rsidP="00467F86">
      <w:pPr>
        <w:rPr>
          <w:sz w:val="24"/>
          <w:szCs w:val="24"/>
          <w:lang w:val="en-US"/>
        </w:rPr>
      </w:pPr>
      <w:r w:rsidRPr="000D6CAC">
        <w:rPr>
          <w:sz w:val="24"/>
          <w:szCs w:val="24"/>
          <w:lang w:val="en-US"/>
        </w:rPr>
        <w:t>There can be more than one entry relevant for a package. In this case one row in JobStep per relevant entry will be created.</w:t>
      </w:r>
    </w:p>
    <w:p w:rsidR="004466E1" w:rsidRPr="000D6CAC" w:rsidRDefault="004466E1" w:rsidP="004466E1">
      <w:pPr>
        <w:pStyle w:val="berschrift2"/>
        <w:numPr>
          <w:ilvl w:val="1"/>
          <w:numId w:val="25"/>
        </w:numPr>
        <w:rPr>
          <w:lang w:val="en-US"/>
        </w:rPr>
      </w:pPr>
      <w:bookmarkStart w:id="62" w:name="_Toc451427722"/>
      <w:r w:rsidRPr="000D6CAC">
        <w:rPr>
          <w:lang w:val="en-US"/>
        </w:rPr>
        <w:t>Executing the Master Package</w:t>
      </w:r>
      <w:bookmarkEnd w:id="62"/>
    </w:p>
    <w:p w:rsidR="00E45EF3" w:rsidRPr="000D6CAC" w:rsidRDefault="00E45EF3" w:rsidP="00E45EF3">
      <w:pPr>
        <w:rPr>
          <w:sz w:val="24"/>
          <w:szCs w:val="24"/>
          <w:lang w:val="en-US"/>
        </w:rPr>
      </w:pPr>
      <w:r w:rsidRPr="000D6CAC">
        <w:rPr>
          <w:sz w:val="24"/>
          <w:szCs w:val="24"/>
          <w:lang w:val="en-US"/>
        </w:rPr>
        <w:t>The Master Package is normally executed via a step of an SQL Server Agent Job.</w:t>
      </w:r>
    </w:p>
    <w:p w:rsidR="00E45EF3" w:rsidRPr="000D6CAC" w:rsidRDefault="00E45EF3" w:rsidP="00E45EF3">
      <w:pPr>
        <w:rPr>
          <w:sz w:val="24"/>
          <w:szCs w:val="24"/>
          <w:lang w:val="en-US"/>
        </w:rPr>
      </w:pPr>
      <w:r w:rsidRPr="000D6CAC">
        <w:rPr>
          <w:noProof/>
          <w:lang w:val="en-US" w:eastAsia="de-DE"/>
        </w:rPr>
        <w:lastRenderedPageBreak/>
        <w:drawing>
          <wp:inline distT="0" distB="0" distL="0" distR="0" wp14:anchorId="5AF9CA32" wp14:editId="3BCEBECD">
            <wp:extent cx="4133850" cy="4410075"/>
            <wp:effectExtent l="0" t="0" r="0" b="9525"/>
            <wp:docPr id="23"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850" cy="4410075"/>
                    </a:xfrm>
                    <a:prstGeom prst="rect">
                      <a:avLst/>
                    </a:prstGeom>
                  </pic:spPr>
                </pic:pic>
              </a:graphicData>
            </a:graphic>
          </wp:inline>
        </w:drawing>
      </w:r>
    </w:p>
    <w:p w:rsidR="003A045E" w:rsidRPr="000D6CAC" w:rsidRDefault="00E45EF3" w:rsidP="00E45EF3">
      <w:pPr>
        <w:rPr>
          <w:sz w:val="24"/>
          <w:szCs w:val="24"/>
          <w:lang w:val="en-US"/>
        </w:rPr>
      </w:pPr>
      <w:r w:rsidRPr="000D6CAC">
        <w:rPr>
          <w:sz w:val="24"/>
          <w:szCs w:val="24"/>
          <w:lang w:val="en-US"/>
        </w:rPr>
        <w:t>Creating this step the relevant parameter have to be filled. If one of the values for JobID, ApplicationID, GroupID, LayerID, MetaGroupI, StepNo is zero, it is ignored.</w:t>
      </w:r>
    </w:p>
    <w:p w:rsidR="006E2A8B" w:rsidRPr="000D6CAC" w:rsidRDefault="006E2A8B" w:rsidP="00E45EF3">
      <w:pPr>
        <w:rPr>
          <w:sz w:val="24"/>
          <w:szCs w:val="24"/>
          <w:lang w:val="en-US"/>
        </w:rPr>
      </w:pPr>
      <w:r w:rsidRPr="000D6CAC">
        <w:rPr>
          <w:sz w:val="24"/>
          <w:szCs w:val="24"/>
          <w:lang w:val="en-US"/>
        </w:rPr>
        <w:t>There are paramters which are more or less stable like the connections to the SSISDB or the Conf DB with the data of the Framework</w:t>
      </w:r>
    </w:p>
    <w:p w:rsidR="00E45EF3" w:rsidRPr="000D6CAC" w:rsidRDefault="00E45EF3" w:rsidP="00E45EF3">
      <w:pPr>
        <w:rPr>
          <w:sz w:val="24"/>
          <w:szCs w:val="24"/>
          <w:lang w:val="en-US"/>
        </w:rPr>
      </w:pPr>
      <w:r w:rsidRPr="000D6CAC">
        <w:rPr>
          <w:noProof/>
          <w:lang w:val="en-US" w:eastAsia="de-DE"/>
        </w:rPr>
        <w:lastRenderedPageBreak/>
        <w:drawing>
          <wp:inline distT="0" distB="0" distL="0" distR="0" wp14:anchorId="057A81C3" wp14:editId="47D0CDA9">
            <wp:extent cx="3676650" cy="3638550"/>
            <wp:effectExtent l="0" t="0" r="0" b="0"/>
            <wp:docPr id="24"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76650" cy="3638550"/>
                    </a:xfrm>
                    <a:prstGeom prst="rect">
                      <a:avLst/>
                    </a:prstGeom>
                  </pic:spPr>
                </pic:pic>
              </a:graphicData>
            </a:graphic>
          </wp:inline>
        </w:drawing>
      </w:r>
    </w:p>
    <w:p w:rsidR="006E2A8B" w:rsidRPr="000D6CAC" w:rsidRDefault="006E2A8B" w:rsidP="00E45EF3">
      <w:pPr>
        <w:rPr>
          <w:sz w:val="24"/>
          <w:szCs w:val="24"/>
          <w:lang w:val="en-US"/>
        </w:rPr>
      </w:pPr>
    </w:p>
    <w:p w:rsidR="006E2A8B" w:rsidRPr="000D6CAC" w:rsidRDefault="006E2A8B" w:rsidP="00E45EF3">
      <w:pPr>
        <w:rPr>
          <w:sz w:val="24"/>
          <w:szCs w:val="24"/>
          <w:lang w:val="en-US"/>
        </w:rPr>
      </w:pPr>
      <w:r w:rsidRPr="000D6CAC">
        <w:rPr>
          <w:sz w:val="24"/>
          <w:szCs w:val="24"/>
          <w:lang w:val="en-US"/>
        </w:rPr>
        <w:t>And there are specific parameters which specify what JobSteps are to be executed in this special case:</w:t>
      </w:r>
    </w:p>
    <w:p w:rsidR="003A045E" w:rsidRPr="000D6CAC" w:rsidRDefault="00E45EF3" w:rsidP="00467F86">
      <w:pPr>
        <w:rPr>
          <w:sz w:val="24"/>
          <w:szCs w:val="24"/>
          <w:lang w:val="en-US"/>
        </w:rPr>
      </w:pPr>
      <w:r w:rsidRPr="000D6CAC">
        <w:rPr>
          <w:noProof/>
          <w:lang w:val="en-US" w:eastAsia="de-DE"/>
        </w:rPr>
        <w:drawing>
          <wp:inline distT="0" distB="0" distL="0" distR="0" wp14:anchorId="306EB299" wp14:editId="21C66822">
            <wp:extent cx="3457575" cy="3181350"/>
            <wp:effectExtent l="0" t="0" r="9525" b="0"/>
            <wp:docPr id="25"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7575" cy="3181350"/>
                    </a:xfrm>
                    <a:prstGeom prst="rect">
                      <a:avLst/>
                    </a:prstGeom>
                  </pic:spPr>
                </pic:pic>
              </a:graphicData>
            </a:graphic>
          </wp:inline>
        </w:drawing>
      </w:r>
    </w:p>
    <w:p w:rsidR="003A045E" w:rsidRPr="000D6CAC" w:rsidRDefault="003A045E" w:rsidP="00467F86">
      <w:pPr>
        <w:rPr>
          <w:sz w:val="24"/>
          <w:szCs w:val="24"/>
          <w:lang w:val="en-US"/>
        </w:rPr>
      </w:pPr>
    </w:p>
    <w:p w:rsidR="003A27AD" w:rsidRPr="000D6CAC" w:rsidRDefault="003A27AD" w:rsidP="003A27AD">
      <w:pPr>
        <w:pStyle w:val="berschrift2"/>
        <w:numPr>
          <w:ilvl w:val="1"/>
          <w:numId w:val="25"/>
        </w:numPr>
        <w:rPr>
          <w:lang w:val="en-US"/>
        </w:rPr>
      </w:pPr>
      <w:bookmarkStart w:id="63" w:name="_Toc451427723"/>
      <w:r w:rsidRPr="000D6CAC">
        <w:rPr>
          <w:lang w:val="en-US"/>
        </w:rPr>
        <w:lastRenderedPageBreak/>
        <w:t>“Stolpersteine”</w:t>
      </w:r>
      <w:bookmarkEnd w:id="63"/>
    </w:p>
    <w:p w:rsidR="003A27AD" w:rsidRPr="000D6CAC" w:rsidRDefault="003A27AD" w:rsidP="003A27AD">
      <w:pPr>
        <w:pStyle w:val="Listenabsatz"/>
        <w:numPr>
          <w:ilvl w:val="0"/>
          <w:numId w:val="35"/>
        </w:numPr>
        <w:rPr>
          <w:sz w:val="24"/>
          <w:szCs w:val="24"/>
          <w:lang w:val="en-US"/>
        </w:rPr>
      </w:pPr>
      <w:r w:rsidRPr="000D6CAC">
        <w:rPr>
          <w:sz w:val="24"/>
          <w:szCs w:val="24"/>
          <w:lang w:val="en-US"/>
        </w:rPr>
        <w:t>A JobStep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A parameter value has to be enabled</w:t>
      </w:r>
    </w:p>
    <w:p w:rsidR="003A27AD" w:rsidRPr="000D6CAC" w:rsidRDefault="003A27AD" w:rsidP="003A27AD">
      <w:pPr>
        <w:pStyle w:val="Listenabsatz"/>
        <w:numPr>
          <w:ilvl w:val="0"/>
          <w:numId w:val="35"/>
        </w:numPr>
        <w:rPr>
          <w:sz w:val="24"/>
          <w:szCs w:val="24"/>
          <w:lang w:val="en-US"/>
        </w:rPr>
      </w:pPr>
      <w:r w:rsidRPr="000D6CAC">
        <w:rPr>
          <w:sz w:val="24"/>
          <w:szCs w:val="24"/>
          <w:lang w:val="en-US"/>
        </w:rPr>
        <w:t>If a run failed once it will not run the next time if in JobStepCluster the retry flag is not set to 1 or the field “FailedJobExecutionID”</w:t>
      </w:r>
      <w:r w:rsidR="00CD47BB" w:rsidRPr="000D6CAC">
        <w:rPr>
          <w:sz w:val="24"/>
          <w:szCs w:val="24"/>
          <w:lang w:val="en-US"/>
        </w:rPr>
        <w:t xml:space="preserve"> is NULL</w:t>
      </w:r>
      <w:r w:rsidR="003D4DDA" w:rsidRPr="000D6CAC">
        <w:rPr>
          <w:sz w:val="24"/>
          <w:szCs w:val="24"/>
          <w:lang w:val="en-US"/>
        </w:rPr>
        <w:t>.</w:t>
      </w:r>
    </w:p>
    <w:p w:rsidR="001A04EC" w:rsidRPr="000D6CAC" w:rsidRDefault="00404632" w:rsidP="003A27AD">
      <w:pPr>
        <w:pStyle w:val="Listenabsatz"/>
        <w:numPr>
          <w:ilvl w:val="0"/>
          <w:numId w:val="35"/>
        </w:numPr>
        <w:rPr>
          <w:sz w:val="24"/>
          <w:szCs w:val="24"/>
          <w:lang w:val="en-US"/>
        </w:rPr>
      </w:pPr>
      <w:r w:rsidRPr="000D6CAC">
        <w:rPr>
          <w:sz w:val="24"/>
          <w:szCs w:val="24"/>
          <w:lang w:val="en-US"/>
        </w:rPr>
        <w:t>The</w:t>
      </w:r>
      <w:r w:rsidR="001A04EC" w:rsidRPr="000D6CAC">
        <w:rPr>
          <w:sz w:val="24"/>
          <w:szCs w:val="24"/>
          <w:lang w:val="en-US"/>
        </w:rPr>
        <w:t xml:space="preserve"> </w:t>
      </w:r>
      <w:r w:rsidRPr="000D6CAC">
        <w:rPr>
          <w:sz w:val="24"/>
          <w:szCs w:val="24"/>
          <w:lang w:val="en-US"/>
        </w:rPr>
        <w:t>collation of the</w:t>
      </w:r>
      <w:r w:rsidR="001A04EC" w:rsidRPr="000D6CAC">
        <w:rPr>
          <w:sz w:val="24"/>
          <w:szCs w:val="24"/>
          <w:lang w:val="en-US"/>
        </w:rPr>
        <w:t xml:space="preserve"> Conf DB </w:t>
      </w:r>
      <w:r w:rsidRPr="000D6CAC">
        <w:rPr>
          <w:sz w:val="24"/>
          <w:szCs w:val="24"/>
          <w:lang w:val="en-US"/>
        </w:rPr>
        <w:t>has to be equal to the c</w:t>
      </w:r>
      <w:r w:rsidR="001A04EC" w:rsidRPr="000D6CAC">
        <w:rPr>
          <w:sz w:val="24"/>
          <w:szCs w:val="24"/>
          <w:lang w:val="en-US"/>
        </w:rPr>
        <w:t xml:space="preserve">ollation </w:t>
      </w:r>
      <w:r w:rsidRPr="000D6CAC">
        <w:rPr>
          <w:sz w:val="24"/>
          <w:szCs w:val="24"/>
          <w:lang w:val="en-US"/>
        </w:rPr>
        <w:t>of the SQL Server internal</w:t>
      </w:r>
      <w:r w:rsidR="001A04EC" w:rsidRPr="000D6CAC">
        <w:rPr>
          <w:sz w:val="24"/>
          <w:szCs w:val="24"/>
          <w:lang w:val="en-US"/>
        </w:rPr>
        <w:t xml:space="preserve"> SSISDB</w:t>
      </w:r>
      <w:r w:rsidRPr="000D6CAC">
        <w:rPr>
          <w:sz w:val="24"/>
          <w:szCs w:val="24"/>
          <w:lang w:val="en-US"/>
        </w:rPr>
        <w:t>.</w:t>
      </w:r>
    </w:p>
    <w:sectPr w:rsidR="001A04EC" w:rsidRPr="000D6CAC" w:rsidSect="00D94DCD">
      <w:headerReference w:type="default" r:id="rId23"/>
      <w:footerReference w:type="default" r:id="rId24"/>
      <w:headerReference w:type="first" r:id="rId25"/>
      <w:pgSz w:w="12240" w:h="15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6DC5" w:rsidRDefault="00EF6DC5" w:rsidP="00D94DCD">
      <w:pPr>
        <w:spacing w:after="0" w:line="240" w:lineRule="auto"/>
      </w:pPr>
      <w:r>
        <w:separator/>
      </w:r>
    </w:p>
  </w:endnote>
  <w:endnote w:type="continuationSeparator" w:id="0">
    <w:p w:rsidR="00EF6DC5" w:rsidRDefault="00EF6DC5" w:rsidP="00D94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DB2" w:rsidRPr="00D94DCD" w:rsidRDefault="00EF6DC5" w:rsidP="00D94DCD">
    <w:pPr>
      <w:tabs>
        <w:tab w:val="right" w:pos="9356"/>
      </w:tabs>
      <w:rPr>
        <w:sz w:val="18"/>
        <w:szCs w:val="18"/>
      </w:rPr>
    </w:pPr>
    <w:sdt>
      <w:sdtPr>
        <w:rPr>
          <w:sz w:val="18"/>
          <w:szCs w:val="18"/>
        </w:rPr>
        <w:alias w:val="Status"/>
        <w:tag w:val=""/>
        <w:id w:val="-610049127"/>
        <w:dataBinding w:prefixMappings="xmlns:ns0='http://purl.org/dc/elements/1.1/' xmlns:ns1='http://schemas.openxmlformats.org/package/2006/metadata/core-properties' " w:xpath="/ns1:coreProperties[1]/ns1:contentStatus[1]" w:storeItemID="{6C3C8BC8-F283-45AE-878A-BAB7291924A1}"/>
        <w:text/>
      </w:sdtPr>
      <w:sdtEndPr/>
      <w:sdtContent>
        <w:r w:rsidR="001C3E34">
          <w:rPr>
            <w:sz w:val="18"/>
            <w:szCs w:val="18"/>
          </w:rPr>
          <w:t>Version 0.7</w:t>
        </w:r>
      </w:sdtContent>
    </w:sdt>
    <w:r w:rsidR="00484DB2" w:rsidRPr="00B52712">
      <w:rPr>
        <w:sz w:val="18"/>
        <w:szCs w:val="18"/>
      </w:rPr>
      <w:tab/>
    </w:r>
    <w:r w:rsidR="00484DB2" w:rsidRPr="00A4709B">
      <w:rPr>
        <w:sz w:val="18"/>
        <w:szCs w:val="18"/>
      </w:rPr>
      <w:fldChar w:fldCharType="begin"/>
    </w:r>
    <w:r w:rsidR="00484DB2" w:rsidRPr="00A4709B">
      <w:rPr>
        <w:sz w:val="18"/>
        <w:szCs w:val="18"/>
      </w:rPr>
      <w:instrText xml:space="preserve"> PAGE   \* MERGEFORMAT </w:instrText>
    </w:r>
    <w:r w:rsidR="00484DB2" w:rsidRPr="00A4709B">
      <w:rPr>
        <w:sz w:val="18"/>
        <w:szCs w:val="18"/>
      </w:rPr>
      <w:fldChar w:fldCharType="separate"/>
    </w:r>
    <w:r w:rsidR="00231F06">
      <w:rPr>
        <w:noProof/>
        <w:sz w:val="18"/>
        <w:szCs w:val="18"/>
      </w:rPr>
      <w:t>4</w:t>
    </w:r>
    <w:r w:rsidR="00484DB2" w:rsidRPr="00A4709B">
      <w:rPr>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6DC5" w:rsidRDefault="00EF6DC5" w:rsidP="00D94DCD">
      <w:pPr>
        <w:spacing w:after="0" w:line="240" w:lineRule="auto"/>
      </w:pPr>
      <w:r>
        <w:separator/>
      </w:r>
    </w:p>
  </w:footnote>
  <w:footnote w:type="continuationSeparator" w:id="0">
    <w:p w:rsidR="00EF6DC5" w:rsidRDefault="00EF6DC5" w:rsidP="00D94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484DB2" w:rsidRPr="00B52712" w:rsidTr="00EE48CB">
      <w:tc>
        <w:tcPr>
          <w:tcW w:w="6663" w:type="dxa"/>
          <w:vAlign w:val="center"/>
        </w:tcPr>
        <w:p w:rsidR="00484DB2" w:rsidRPr="00B52712" w:rsidRDefault="00EF6DC5" w:rsidP="00EE48CB">
          <w:pPr>
            <w:spacing w:after="0"/>
            <w:rPr>
              <w:bCs/>
              <w:sz w:val="22"/>
            </w:rPr>
          </w:pPr>
          <w:sdt>
            <w:sdtPr>
              <w:rPr>
                <w:bCs/>
                <w:sz w:val="22"/>
              </w:rPr>
              <w:alias w:val="Title"/>
              <w:tag w:val=""/>
              <w:id w:val="-68972536"/>
              <w:dataBinding w:prefixMappings="xmlns:ns0='http://purl.org/dc/elements/1.1/' xmlns:ns1='http://schemas.openxmlformats.org/package/2006/metadata/core-properties' " w:xpath="/ns1:coreProperties[1]/ns0:title[1]" w:storeItemID="{6C3C8BC8-F283-45AE-878A-BAB7291924A1}"/>
              <w:text/>
            </w:sdtPr>
            <w:sdtEndPr/>
            <w:sdtContent>
              <w:r w:rsidR="000D6CAC">
                <w:rPr>
                  <w:bCs/>
                  <w:sz w:val="22"/>
                </w:rPr>
                <w:t>Job Execution Framework for SSIS</w:t>
              </w:r>
            </w:sdtContent>
          </w:sdt>
          <w:r w:rsidR="00484DB2">
            <w:rPr>
              <w:bCs/>
              <w:sz w:val="22"/>
            </w:rPr>
            <w:t xml:space="preserve"> – </w:t>
          </w:r>
          <w:sdt>
            <w:sdtPr>
              <w:rPr>
                <w:bCs/>
                <w:sz w:val="22"/>
              </w:rPr>
              <w:alias w:val="Category"/>
              <w:tag w:val=""/>
              <w:id w:val="-1882939558"/>
              <w:dataBinding w:prefixMappings="xmlns:ns0='http://purl.org/dc/elements/1.1/' xmlns:ns1='http://schemas.openxmlformats.org/package/2006/metadata/core-properties' " w:xpath="/ns1:coreProperties[1]/ns1:category[1]" w:storeItemID="{6C3C8BC8-F283-45AE-878A-BAB7291924A1}"/>
              <w:text/>
            </w:sdtPr>
            <w:sdtEndPr/>
            <w:sdtContent>
              <w:r w:rsidR="00967479">
                <w:rPr>
                  <w:bCs/>
                  <w:sz w:val="22"/>
                </w:rPr>
                <w:t>Documentation</w:t>
              </w:r>
            </w:sdtContent>
          </w:sdt>
        </w:p>
      </w:tc>
      <w:tc>
        <w:tcPr>
          <w:tcW w:w="567" w:type="dxa"/>
          <w:vAlign w:val="center"/>
        </w:tcPr>
        <w:p w:rsidR="00484DB2" w:rsidRPr="00B52712" w:rsidRDefault="00484DB2" w:rsidP="00EE48CB">
          <w:pPr>
            <w:jc w:val="center"/>
            <w:rPr>
              <w:sz w:val="22"/>
            </w:rPr>
          </w:pPr>
        </w:p>
      </w:tc>
      <w:tc>
        <w:tcPr>
          <w:tcW w:w="2126" w:type="dxa"/>
          <w:vAlign w:val="center"/>
        </w:tcPr>
        <w:p w:rsidR="00484DB2" w:rsidRPr="00B52712" w:rsidRDefault="00484DB2" w:rsidP="00EE48CB">
          <w:pPr>
            <w:spacing w:after="0"/>
            <w:jc w:val="right"/>
            <w:rPr>
              <w:sz w:val="22"/>
            </w:rPr>
          </w:pPr>
          <w:r w:rsidRPr="00DA5A21">
            <w:rPr>
              <w:noProof/>
              <w:lang w:eastAsia="de-DE"/>
            </w:rPr>
            <w:drawing>
              <wp:inline distT="0" distB="0" distL="0" distR="0" wp14:anchorId="3AB69BDE" wp14:editId="0A867822">
                <wp:extent cx="1062000" cy="306000"/>
                <wp:effectExtent l="0" t="0" r="5080" b="0"/>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484DB2" w:rsidRDefault="00484DB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663"/>
      <w:gridCol w:w="567"/>
      <w:gridCol w:w="2126"/>
    </w:tblGrid>
    <w:tr w:rsidR="00C25FF2" w:rsidRPr="00B52712" w:rsidTr="00D2393C">
      <w:tc>
        <w:tcPr>
          <w:tcW w:w="6663" w:type="dxa"/>
          <w:vAlign w:val="center"/>
        </w:tcPr>
        <w:p w:rsidR="00C25FF2" w:rsidRPr="00B52712" w:rsidRDefault="00EF6DC5" w:rsidP="00C25FF2">
          <w:pPr>
            <w:spacing w:after="0"/>
            <w:rPr>
              <w:bCs/>
              <w:sz w:val="22"/>
            </w:rPr>
          </w:pPr>
          <w:sdt>
            <w:sdtPr>
              <w:rPr>
                <w:bCs/>
                <w:sz w:val="22"/>
              </w:rPr>
              <w:alias w:val="Title"/>
              <w:tag w:val=""/>
              <w:id w:val="-386806415"/>
              <w:dataBinding w:prefixMappings="xmlns:ns0='http://purl.org/dc/elements/1.1/' xmlns:ns1='http://schemas.openxmlformats.org/package/2006/metadata/core-properties' " w:xpath="/ns1:coreProperties[1]/ns0:title[1]" w:storeItemID="{6C3C8BC8-F283-45AE-878A-BAB7291924A1}"/>
              <w:text/>
            </w:sdtPr>
            <w:sdtEndPr/>
            <w:sdtContent>
              <w:r w:rsidR="000D6CAC">
                <w:rPr>
                  <w:bCs/>
                  <w:sz w:val="22"/>
                </w:rPr>
                <w:t>Job Execution Framework for SSIS</w:t>
              </w:r>
            </w:sdtContent>
          </w:sdt>
          <w:r w:rsidR="00C25FF2">
            <w:rPr>
              <w:bCs/>
              <w:sz w:val="22"/>
            </w:rPr>
            <w:t xml:space="preserve"> – </w:t>
          </w:r>
          <w:sdt>
            <w:sdtPr>
              <w:rPr>
                <w:bCs/>
                <w:sz w:val="22"/>
              </w:rPr>
              <w:alias w:val="Category"/>
              <w:tag w:val=""/>
              <w:id w:val="-586847853"/>
              <w:dataBinding w:prefixMappings="xmlns:ns0='http://purl.org/dc/elements/1.1/' xmlns:ns1='http://schemas.openxmlformats.org/package/2006/metadata/core-properties' " w:xpath="/ns1:coreProperties[1]/ns1:category[1]" w:storeItemID="{6C3C8BC8-F283-45AE-878A-BAB7291924A1}"/>
              <w:text/>
            </w:sdtPr>
            <w:sdtEndPr/>
            <w:sdtContent>
              <w:r w:rsidR="00C25FF2">
                <w:rPr>
                  <w:bCs/>
                  <w:sz w:val="22"/>
                </w:rPr>
                <w:t>Documentation</w:t>
              </w:r>
            </w:sdtContent>
          </w:sdt>
        </w:p>
      </w:tc>
      <w:tc>
        <w:tcPr>
          <w:tcW w:w="567" w:type="dxa"/>
          <w:vAlign w:val="center"/>
        </w:tcPr>
        <w:p w:rsidR="00C25FF2" w:rsidRPr="00B52712" w:rsidRDefault="00C25FF2" w:rsidP="00C25FF2">
          <w:pPr>
            <w:jc w:val="center"/>
            <w:rPr>
              <w:sz w:val="22"/>
            </w:rPr>
          </w:pPr>
        </w:p>
      </w:tc>
      <w:tc>
        <w:tcPr>
          <w:tcW w:w="2126" w:type="dxa"/>
          <w:vAlign w:val="center"/>
        </w:tcPr>
        <w:p w:rsidR="00C25FF2" w:rsidRPr="00B52712" w:rsidRDefault="00C25FF2" w:rsidP="00C25FF2">
          <w:pPr>
            <w:spacing w:after="0"/>
            <w:jc w:val="right"/>
            <w:rPr>
              <w:sz w:val="22"/>
            </w:rPr>
          </w:pPr>
          <w:r w:rsidRPr="00DA5A21">
            <w:rPr>
              <w:noProof/>
              <w:lang w:eastAsia="de-DE"/>
            </w:rPr>
            <w:drawing>
              <wp:inline distT="0" distB="0" distL="0" distR="0" wp14:anchorId="734BB50F" wp14:editId="3A6DFC28">
                <wp:extent cx="1062000" cy="306000"/>
                <wp:effectExtent l="0" t="0" r="508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62000" cy="306000"/>
                        </a:xfrm>
                        <a:prstGeom prst="rect">
                          <a:avLst/>
                        </a:prstGeom>
                        <a:noFill/>
                        <a:ln>
                          <a:noFill/>
                        </a:ln>
                        <a:effectLst/>
                        <a:extLst/>
                      </pic:spPr>
                    </pic:pic>
                  </a:graphicData>
                </a:graphic>
              </wp:inline>
            </w:drawing>
          </w:r>
        </w:p>
      </w:tc>
    </w:tr>
  </w:tbl>
  <w:p w:rsidR="00484DB2" w:rsidRDefault="00484DB2">
    <w:pPr>
      <w:pStyle w:val="Kopfzeile"/>
    </w:pPr>
  </w:p>
  <w:p w:rsidR="00484DB2" w:rsidRDefault="00484DB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6FA2AF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Verdana" w:hAnsi="Verdana"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1" w15:restartNumberingAfterBreak="0">
    <w:nsid w:val="0CAE2567"/>
    <w:multiLevelType w:val="hybridMultilevel"/>
    <w:tmpl w:val="3A343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617D0"/>
    <w:multiLevelType w:val="hybridMultilevel"/>
    <w:tmpl w:val="FE886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003842"/>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4CF7519"/>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15:restartNumberingAfterBreak="0">
    <w:nsid w:val="195330C8"/>
    <w:multiLevelType w:val="hybridMultilevel"/>
    <w:tmpl w:val="2C367C6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1C5800B8"/>
    <w:multiLevelType w:val="hybridMultilevel"/>
    <w:tmpl w:val="FF585C4A"/>
    <w:lvl w:ilvl="0" w:tplc="ECFC3F0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EDD4E0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1C4BD9"/>
    <w:multiLevelType w:val="hybridMultilevel"/>
    <w:tmpl w:val="C016C654"/>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222E6D6A"/>
    <w:multiLevelType w:val="hybridMultilevel"/>
    <w:tmpl w:val="A844E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65043"/>
    <w:multiLevelType w:val="hybridMultilevel"/>
    <w:tmpl w:val="C0146DC0"/>
    <w:lvl w:ilvl="0" w:tplc="04070017">
      <w:start w:val="1"/>
      <w:numFmt w:val="lowerLetter"/>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abstractNum w:abstractNumId="11" w15:restartNumberingAfterBreak="0">
    <w:nsid w:val="24934B9B"/>
    <w:multiLevelType w:val="multilevel"/>
    <w:tmpl w:val="25EC5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8656665"/>
    <w:multiLevelType w:val="hybridMultilevel"/>
    <w:tmpl w:val="4676995E"/>
    <w:lvl w:ilvl="0" w:tplc="77C8BF84">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3" w15:restartNumberingAfterBreak="0">
    <w:nsid w:val="29363E48"/>
    <w:multiLevelType w:val="hybridMultilevel"/>
    <w:tmpl w:val="4646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C2FA5"/>
    <w:multiLevelType w:val="hybridMultilevel"/>
    <w:tmpl w:val="2746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94BFC"/>
    <w:multiLevelType w:val="hybridMultilevel"/>
    <w:tmpl w:val="B368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7C0F"/>
    <w:multiLevelType w:val="hybridMultilevel"/>
    <w:tmpl w:val="53DC8BBC"/>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383636B2"/>
    <w:multiLevelType w:val="hybridMultilevel"/>
    <w:tmpl w:val="0472F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497EAA"/>
    <w:multiLevelType w:val="hybridMultilevel"/>
    <w:tmpl w:val="087A6B12"/>
    <w:lvl w:ilvl="0" w:tplc="3B94E8BC">
      <w:start w:val="1"/>
      <w:numFmt w:val="lowerLetter"/>
      <w:suff w:val="space"/>
      <w:lvlText w:val="%1)"/>
      <w:lvlJc w:val="left"/>
      <w:pPr>
        <w:ind w:left="1440" w:hanging="703"/>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9" w15:restartNumberingAfterBreak="0">
    <w:nsid w:val="404C688E"/>
    <w:multiLevelType w:val="hybridMultilevel"/>
    <w:tmpl w:val="C42E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013F6"/>
    <w:multiLevelType w:val="hybridMultilevel"/>
    <w:tmpl w:val="2698E6FE"/>
    <w:lvl w:ilvl="0" w:tplc="C3D8D1DA">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D723E3"/>
    <w:multiLevelType w:val="hybridMultilevel"/>
    <w:tmpl w:val="93F00824"/>
    <w:lvl w:ilvl="0" w:tplc="287A2144">
      <w:start w:val="3"/>
      <w:numFmt w:val="bullet"/>
      <w:lvlText w:val=""/>
      <w:lvlJc w:val="left"/>
      <w:pPr>
        <w:ind w:left="1080" w:hanging="360"/>
      </w:pPr>
      <w:rPr>
        <w:rFonts w:ascii="Wingdings" w:eastAsiaTheme="minorEastAsia"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422410A0"/>
    <w:multiLevelType w:val="hybridMultilevel"/>
    <w:tmpl w:val="7974DD7E"/>
    <w:lvl w:ilvl="0" w:tplc="3DB264E0">
      <w:start w:val="1"/>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BF5389B"/>
    <w:multiLevelType w:val="hybridMultilevel"/>
    <w:tmpl w:val="C76C386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EF01906"/>
    <w:multiLevelType w:val="multilevel"/>
    <w:tmpl w:val="524E0604"/>
    <w:lvl w:ilvl="0">
      <w:start w:val="5"/>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F5E0D66"/>
    <w:multiLevelType w:val="hybridMultilevel"/>
    <w:tmpl w:val="8A0C7028"/>
    <w:lvl w:ilvl="0" w:tplc="D9B22226">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D2783"/>
    <w:multiLevelType w:val="multilevel"/>
    <w:tmpl w:val="734A3E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15:restartNumberingAfterBreak="0">
    <w:nsid w:val="57830FB5"/>
    <w:multiLevelType w:val="hybridMultilevel"/>
    <w:tmpl w:val="2332B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92E78B7"/>
    <w:multiLevelType w:val="hybridMultilevel"/>
    <w:tmpl w:val="A1FA66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FD65221"/>
    <w:multiLevelType w:val="multilevel"/>
    <w:tmpl w:val="B992C176"/>
    <w:lvl w:ilvl="0">
      <w:start w:val="1"/>
      <w:numFmt w:val="decimal"/>
      <w:isLgl/>
      <w:lvlText w:val="%1."/>
      <w:lvlJc w:val="left"/>
      <w:pPr>
        <w:tabs>
          <w:tab w:val="num" w:pos="1702"/>
        </w:tabs>
        <w:ind w:left="1702" w:hanging="851"/>
      </w:pPr>
      <w:rPr>
        <w:rFonts w:hint="default"/>
        <w:b/>
        <w:i w:val="0"/>
        <w:color w:val="5876B1"/>
      </w:rPr>
    </w:lvl>
    <w:lvl w:ilvl="1">
      <w:start w:val="1"/>
      <w:numFmt w:val="decimal"/>
      <w:lvlText w:val="%1.%2"/>
      <w:lvlJc w:val="left"/>
      <w:pPr>
        <w:tabs>
          <w:tab w:val="num" w:pos="1702"/>
        </w:tabs>
        <w:ind w:left="1702" w:hanging="851"/>
      </w:pPr>
      <w:rPr>
        <w:rFonts w:ascii="Arial" w:hAnsi="Arial" w:cs="Arial" w:hint="default"/>
        <w:b/>
        <w:i w:val="0"/>
        <w:color w:val="5876B1"/>
      </w:rPr>
    </w:lvl>
    <w:lvl w:ilvl="2">
      <w:start w:val="1"/>
      <w:numFmt w:val="decimal"/>
      <w:lvlText w:val="%1.%2.%3"/>
      <w:lvlJc w:val="left"/>
      <w:pPr>
        <w:tabs>
          <w:tab w:val="num" w:pos="1702"/>
        </w:tabs>
        <w:ind w:left="1702" w:hanging="851"/>
      </w:pPr>
      <w:rPr>
        <w:rFonts w:ascii="Arial" w:hAnsi="Arial" w:cs="Arial" w:hint="default"/>
        <w:b/>
        <w:i w:val="0"/>
        <w:color w:val="5876B1"/>
      </w:rPr>
    </w:lvl>
    <w:lvl w:ilvl="3">
      <w:start w:val="1"/>
      <w:numFmt w:val="decimal"/>
      <w:lvlText w:val="%1.%2.%3.%4"/>
      <w:lvlJc w:val="left"/>
      <w:pPr>
        <w:tabs>
          <w:tab w:val="num" w:pos="1702"/>
        </w:tabs>
        <w:ind w:left="1702" w:hanging="851"/>
      </w:pPr>
      <w:rPr>
        <w:rFonts w:ascii="Arial" w:hAnsi="Arial" w:cs="Arial" w:hint="default"/>
        <w:b/>
        <w:i w:val="0"/>
        <w:color w:val="5876B1"/>
        <w:spacing w:val="-2"/>
      </w:rPr>
    </w:lvl>
    <w:lvl w:ilvl="4">
      <w:start w:val="1"/>
      <w:numFmt w:val="decimal"/>
      <w:lvlText w:val="%1.%2.%3.%4.%5"/>
      <w:lvlJc w:val="left"/>
      <w:pPr>
        <w:tabs>
          <w:tab w:val="num" w:pos="1702"/>
        </w:tabs>
        <w:ind w:left="1702" w:hanging="851"/>
      </w:pPr>
      <w:rPr>
        <w:rFonts w:ascii="Helvetica" w:hAnsi="Helvetica" w:cs="Arial" w:hint="default"/>
        <w:b/>
        <w:i w:val="0"/>
        <w:color w:val="5876B1"/>
        <w:spacing w:val="-10"/>
      </w:rPr>
    </w:lvl>
    <w:lvl w:ilvl="5">
      <w:start w:val="1"/>
      <w:numFmt w:val="lowerLetter"/>
      <w:lvlText w:val="%6."/>
      <w:lvlJc w:val="left"/>
      <w:pPr>
        <w:tabs>
          <w:tab w:val="num" w:pos="2269"/>
        </w:tabs>
        <w:ind w:left="2269"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2836"/>
        </w:tabs>
        <w:ind w:left="2836" w:hanging="567"/>
      </w:pPr>
      <w:rPr>
        <w:rFonts w:ascii="Arial" w:hAnsi="Arial" w:cs="Arial" w:hint="default"/>
        <w:b/>
        <w:i w:val="0"/>
        <w:color w:val="5876B1"/>
      </w:rPr>
    </w:lvl>
    <w:lvl w:ilvl="7">
      <w:start w:val="1"/>
      <w:numFmt w:val="lowerRoman"/>
      <w:lvlText w:val="%8."/>
      <w:lvlJc w:val="left"/>
      <w:pPr>
        <w:tabs>
          <w:tab w:val="num" w:pos="3403"/>
        </w:tabs>
        <w:ind w:left="3403" w:hanging="567"/>
      </w:pPr>
      <w:rPr>
        <w:rFonts w:ascii="Arial" w:hAnsi="Arial" w:cs="Arial" w:hint="default"/>
        <w:b/>
        <w:i w:val="0"/>
        <w:color w:val="5876B1"/>
      </w:rPr>
    </w:lvl>
    <w:lvl w:ilvl="8">
      <w:start w:val="1"/>
      <w:numFmt w:val="lowerLetter"/>
      <w:lvlText w:val="(%9)"/>
      <w:lvlJc w:val="left"/>
      <w:pPr>
        <w:tabs>
          <w:tab w:val="num" w:pos="4537"/>
        </w:tabs>
        <w:ind w:left="4537" w:hanging="567"/>
      </w:pPr>
      <w:rPr>
        <w:rFonts w:ascii="Arial" w:hAnsi="Arial" w:cs="Arial" w:hint="default"/>
        <w:b/>
        <w:i w:val="0"/>
        <w:color w:val="5876B1"/>
      </w:rPr>
    </w:lvl>
  </w:abstractNum>
  <w:abstractNum w:abstractNumId="30" w15:restartNumberingAfterBreak="0">
    <w:nsid w:val="60D756DB"/>
    <w:multiLevelType w:val="multilevel"/>
    <w:tmpl w:val="E2B00D3C"/>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Verdana" w:hAnsi="Verdana"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1" w15:restartNumberingAfterBreak="0">
    <w:nsid w:val="611A6E34"/>
    <w:multiLevelType w:val="multilevel"/>
    <w:tmpl w:val="45682530"/>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2" w15:restartNumberingAfterBreak="0">
    <w:nsid w:val="61CD5061"/>
    <w:multiLevelType w:val="hybridMultilevel"/>
    <w:tmpl w:val="961EA9A6"/>
    <w:lvl w:ilvl="0" w:tplc="0407000F">
      <w:start w:val="1"/>
      <w:numFmt w:val="decimal"/>
      <w:lvlText w:val="%1."/>
      <w:lvlJc w:val="left"/>
      <w:pPr>
        <w:ind w:left="720" w:hanging="360"/>
      </w:pPr>
    </w:lvl>
    <w:lvl w:ilvl="1" w:tplc="04070019">
      <w:start w:val="1"/>
      <w:numFmt w:val="lowerLetter"/>
      <w:lvlText w:val="%2."/>
      <w:lvlJc w:val="left"/>
      <w:pPr>
        <w:ind w:left="1352" w:hanging="360"/>
      </w:pPr>
    </w:lvl>
    <w:lvl w:ilvl="2" w:tplc="7D0E26E2">
      <w:start w:val="1"/>
      <w:numFmt w:val="lowerLetter"/>
      <w:lvlText w:val="%3)"/>
      <w:lvlJc w:val="left"/>
      <w:pPr>
        <w:ind w:left="2340" w:hanging="36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D8C674A"/>
    <w:multiLevelType w:val="hybridMultilevel"/>
    <w:tmpl w:val="087A6B12"/>
    <w:lvl w:ilvl="0" w:tplc="3B94E8BC">
      <w:start w:val="1"/>
      <w:numFmt w:val="lowerLetter"/>
      <w:suff w:val="space"/>
      <w:lvlText w:val="%1)"/>
      <w:lvlJc w:val="left"/>
      <w:pPr>
        <w:ind w:left="1423" w:hanging="703"/>
      </w:pPr>
      <w:rPr>
        <w:rFonts w:hint="default"/>
      </w:rPr>
    </w:lvl>
    <w:lvl w:ilvl="1" w:tplc="04070019" w:tentative="1">
      <w:start w:val="1"/>
      <w:numFmt w:val="lowerLetter"/>
      <w:lvlText w:val="%2."/>
      <w:lvlJc w:val="left"/>
      <w:pPr>
        <w:ind w:left="2143" w:hanging="360"/>
      </w:pPr>
    </w:lvl>
    <w:lvl w:ilvl="2" w:tplc="0407001B" w:tentative="1">
      <w:start w:val="1"/>
      <w:numFmt w:val="lowerRoman"/>
      <w:lvlText w:val="%3."/>
      <w:lvlJc w:val="right"/>
      <w:pPr>
        <w:ind w:left="2863" w:hanging="180"/>
      </w:pPr>
    </w:lvl>
    <w:lvl w:ilvl="3" w:tplc="0407000F" w:tentative="1">
      <w:start w:val="1"/>
      <w:numFmt w:val="decimal"/>
      <w:lvlText w:val="%4."/>
      <w:lvlJc w:val="left"/>
      <w:pPr>
        <w:ind w:left="3583" w:hanging="360"/>
      </w:pPr>
    </w:lvl>
    <w:lvl w:ilvl="4" w:tplc="04070019" w:tentative="1">
      <w:start w:val="1"/>
      <w:numFmt w:val="lowerLetter"/>
      <w:lvlText w:val="%5."/>
      <w:lvlJc w:val="left"/>
      <w:pPr>
        <w:ind w:left="4303" w:hanging="360"/>
      </w:pPr>
    </w:lvl>
    <w:lvl w:ilvl="5" w:tplc="0407001B" w:tentative="1">
      <w:start w:val="1"/>
      <w:numFmt w:val="lowerRoman"/>
      <w:lvlText w:val="%6."/>
      <w:lvlJc w:val="right"/>
      <w:pPr>
        <w:ind w:left="5023" w:hanging="180"/>
      </w:pPr>
    </w:lvl>
    <w:lvl w:ilvl="6" w:tplc="0407000F" w:tentative="1">
      <w:start w:val="1"/>
      <w:numFmt w:val="decimal"/>
      <w:lvlText w:val="%7."/>
      <w:lvlJc w:val="left"/>
      <w:pPr>
        <w:ind w:left="5743" w:hanging="360"/>
      </w:pPr>
    </w:lvl>
    <w:lvl w:ilvl="7" w:tplc="04070019" w:tentative="1">
      <w:start w:val="1"/>
      <w:numFmt w:val="lowerLetter"/>
      <w:lvlText w:val="%8."/>
      <w:lvlJc w:val="left"/>
      <w:pPr>
        <w:ind w:left="6463" w:hanging="360"/>
      </w:pPr>
    </w:lvl>
    <w:lvl w:ilvl="8" w:tplc="0407001B" w:tentative="1">
      <w:start w:val="1"/>
      <w:numFmt w:val="lowerRoman"/>
      <w:lvlText w:val="%9."/>
      <w:lvlJc w:val="right"/>
      <w:pPr>
        <w:ind w:left="7183" w:hanging="180"/>
      </w:pPr>
    </w:lvl>
  </w:abstractNum>
  <w:abstractNum w:abstractNumId="34" w15:restartNumberingAfterBreak="0">
    <w:nsid w:val="6D8F51AC"/>
    <w:multiLevelType w:val="multilevel"/>
    <w:tmpl w:val="03505F34"/>
    <w:lvl w:ilvl="0">
      <w:start w:val="1"/>
      <w:numFmt w:val="decimal"/>
      <w:isLgl/>
      <w:lvlText w:val="%1."/>
      <w:lvlJc w:val="left"/>
      <w:pPr>
        <w:tabs>
          <w:tab w:val="num" w:pos="851"/>
        </w:tabs>
        <w:ind w:left="851" w:hanging="851"/>
      </w:pPr>
      <w:rPr>
        <w:rFonts w:hint="default"/>
        <w:b/>
        <w:i w:val="0"/>
        <w:color w:val="5876B1"/>
      </w:rPr>
    </w:lvl>
    <w:lvl w:ilvl="1">
      <w:start w:val="1"/>
      <w:numFmt w:val="decimal"/>
      <w:lvlText w:val="%1.%2"/>
      <w:lvlJc w:val="left"/>
      <w:pPr>
        <w:tabs>
          <w:tab w:val="num" w:pos="851"/>
        </w:tabs>
        <w:ind w:left="851" w:hanging="851"/>
      </w:pPr>
      <w:rPr>
        <w:rFonts w:ascii="Arial" w:hAnsi="Arial" w:cs="Arial" w:hint="default"/>
        <w:b/>
        <w:i w:val="0"/>
        <w:color w:val="5876B1"/>
      </w:rPr>
    </w:lvl>
    <w:lvl w:ilvl="2">
      <w:start w:val="1"/>
      <w:numFmt w:val="decimal"/>
      <w:lvlText w:val="%1.%2.%3"/>
      <w:lvlJc w:val="left"/>
      <w:pPr>
        <w:tabs>
          <w:tab w:val="num" w:pos="851"/>
        </w:tabs>
        <w:ind w:left="851" w:hanging="851"/>
      </w:pPr>
      <w:rPr>
        <w:rFonts w:ascii="Arial" w:hAnsi="Arial" w:cs="Arial" w:hint="default"/>
        <w:b/>
        <w:i w:val="0"/>
        <w:color w:val="5876B1"/>
      </w:rPr>
    </w:lvl>
    <w:lvl w:ilvl="3">
      <w:start w:val="1"/>
      <w:numFmt w:val="decimal"/>
      <w:lvlText w:val="%1.%2.%3.%4"/>
      <w:lvlJc w:val="left"/>
      <w:pPr>
        <w:tabs>
          <w:tab w:val="num" w:pos="851"/>
        </w:tabs>
        <w:ind w:left="851" w:hanging="851"/>
      </w:pPr>
      <w:rPr>
        <w:rFonts w:ascii="Arial" w:hAnsi="Arial" w:cs="Arial" w:hint="default"/>
        <w:b/>
        <w:i w:val="0"/>
        <w:color w:val="5876B1"/>
        <w:spacing w:val="-2"/>
      </w:rPr>
    </w:lvl>
    <w:lvl w:ilvl="4">
      <w:start w:val="1"/>
      <w:numFmt w:val="decimal"/>
      <w:lvlText w:val="%1.%2.%3.%4.%5"/>
      <w:lvlJc w:val="left"/>
      <w:pPr>
        <w:tabs>
          <w:tab w:val="num" w:pos="851"/>
        </w:tabs>
        <w:ind w:left="851" w:hanging="851"/>
      </w:pPr>
      <w:rPr>
        <w:rFonts w:ascii="Helvetica" w:hAnsi="Helvetica" w:cs="Arial" w:hint="default"/>
        <w:b/>
        <w:i w:val="0"/>
        <w:color w:val="5876B1"/>
        <w:spacing w:val="-10"/>
      </w:rPr>
    </w:lvl>
    <w:lvl w:ilvl="5">
      <w:start w:val="1"/>
      <w:numFmt w:val="lowerLetter"/>
      <w:lvlText w:val="%6."/>
      <w:lvlJc w:val="left"/>
      <w:pPr>
        <w:tabs>
          <w:tab w:val="num" w:pos="1418"/>
        </w:tabs>
        <w:ind w:left="1418" w:hanging="567"/>
      </w:pPr>
      <w:rPr>
        <w:rFonts w:ascii="Arial" w:hAnsi="Arial" w:cs="Arial" w:hint="default"/>
        <w:b/>
        <w:i w:val="0"/>
        <w:caps w:val="0"/>
        <w:smallCaps w:val="0"/>
        <w:strike w:val="0"/>
        <w:dstrike w:val="0"/>
        <w:color w:val="000000"/>
        <w:kern w:val="1"/>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tabs>
          <w:tab w:val="num" w:pos="1985"/>
        </w:tabs>
        <w:ind w:left="1985" w:hanging="567"/>
      </w:pPr>
      <w:rPr>
        <w:rFonts w:ascii="Arial" w:hAnsi="Arial" w:cs="Arial" w:hint="default"/>
        <w:b/>
        <w:i w:val="0"/>
        <w:color w:val="5876B1"/>
      </w:rPr>
    </w:lvl>
    <w:lvl w:ilvl="7">
      <w:start w:val="1"/>
      <w:numFmt w:val="lowerRoman"/>
      <w:lvlText w:val="%8."/>
      <w:lvlJc w:val="left"/>
      <w:pPr>
        <w:tabs>
          <w:tab w:val="num" w:pos="2552"/>
        </w:tabs>
        <w:ind w:left="2552" w:hanging="567"/>
      </w:pPr>
      <w:rPr>
        <w:rFonts w:ascii="Arial" w:hAnsi="Arial" w:cs="Arial" w:hint="default"/>
        <w:b/>
        <w:i w:val="0"/>
        <w:color w:val="5876B1"/>
      </w:rPr>
    </w:lvl>
    <w:lvl w:ilvl="8">
      <w:start w:val="1"/>
      <w:numFmt w:val="lowerLetter"/>
      <w:lvlText w:val="(%9)"/>
      <w:lvlJc w:val="left"/>
      <w:pPr>
        <w:tabs>
          <w:tab w:val="num" w:pos="3686"/>
        </w:tabs>
        <w:ind w:left="3686" w:hanging="567"/>
      </w:pPr>
      <w:rPr>
        <w:rFonts w:ascii="Arial" w:hAnsi="Arial" w:cs="Arial" w:hint="default"/>
        <w:b/>
        <w:i w:val="0"/>
        <w:color w:val="5876B1"/>
      </w:rPr>
    </w:lvl>
  </w:abstractNum>
  <w:abstractNum w:abstractNumId="35" w15:restartNumberingAfterBreak="0">
    <w:nsid w:val="7E5F5144"/>
    <w:multiLevelType w:val="hybridMultilevel"/>
    <w:tmpl w:val="F65E1A70"/>
    <w:lvl w:ilvl="0" w:tplc="CA5EFFAC">
      <w:start w:val="10"/>
      <w:numFmt w:val="bullet"/>
      <w:lvlText w:val="-"/>
      <w:lvlJc w:val="left"/>
      <w:pPr>
        <w:ind w:left="720" w:hanging="360"/>
      </w:pPr>
      <w:rPr>
        <w:rFonts w:ascii="Verdana" w:eastAsiaTheme="minorEastAsia"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F6C3100"/>
    <w:multiLevelType w:val="hybridMultilevel"/>
    <w:tmpl w:val="FB22E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20"/>
  </w:num>
  <w:num w:numId="4">
    <w:abstractNumId w:val="25"/>
  </w:num>
  <w:num w:numId="5">
    <w:abstractNumId w:val="22"/>
  </w:num>
  <w:num w:numId="6">
    <w:abstractNumId w:val="23"/>
  </w:num>
  <w:num w:numId="7">
    <w:abstractNumId w:val="27"/>
  </w:num>
  <w:num w:numId="8">
    <w:abstractNumId w:val="3"/>
  </w:num>
  <w:num w:numId="9">
    <w:abstractNumId w:val="28"/>
  </w:num>
  <w:num w:numId="10">
    <w:abstractNumId w:val="32"/>
  </w:num>
  <w:num w:numId="11">
    <w:abstractNumId w:val="12"/>
  </w:num>
  <w:num w:numId="12">
    <w:abstractNumId w:val="5"/>
  </w:num>
  <w:num w:numId="13">
    <w:abstractNumId w:val="7"/>
  </w:num>
  <w:num w:numId="14">
    <w:abstractNumId w:val="26"/>
  </w:num>
  <w:num w:numId="15">
    <w:abstractNumId w:val="24"/>
  </w:num>
  <w:num w:numId="16">
    <w:abstractNumId w:val="6"/>
  </w:num>
  <w:num w:numId="17">
    <w:abstractNumId w:val="21"/>
  </w:num>
  <w:num w:numId="18">
    <w:abstractNumId w:val="35"/>
  </w:num>
  <w:num w:numId="19">
    <w:abstractNumId w:val="33"/>
  </w:num>
  <w:num w:numId="20">
    <w:abstractNumId w:val="10"/>
  </w:num>
  <w:num w:numId="21">
    <w:abstractNumId w:val="18"/>
  </w:num>
  <w:num w:numId="22">
    <w:abstractNumId w:val="4"/>
  </w:num>
  <w:num w:numId="23">
    <w:abstractNumId w:val="8"/>
  </w:num>
  <w:num w:numId="24">
    <w:abstractNumId w:val="0"/>
  </w:num>
  <w:num w:numId="25">
    <w:abstractNumId w:val="30"/>
  </w:num>
  <w:num w:numId="26">
    <w:abstractNumId w:val="31"/>
  </w:num>
  <w:num w:numId="27">
    <w:abstractNumId w:val="34"/>
  </w:num>
  <w:num w:numId="28">
    <w:abstractNumId w:val="29"/>
  </w:num>
  <w:num w:numId="29">
    <w:abstractNumId w:val="16"/>
  </w:num>
  <w:num w:numId="30">
    <w:abstractNumId w:val="1"/>
  </w:num>
  <w:num w:numId="31">
    <w:abstractNumId w:val="19"/>
  </w:num>
  <w:num w:numId="32">
    <w:abstractNumId w:val="9"/>
  </w:num>
  <w:num w:numId="33">
    <w:abstractNumId w:val="17"/>
  </w:num>
  <w:num w:numId="34">
    <w:abstractNumId w:val="15"/>
  </w:num>
  <w:num w:numId="35">
    <w:abstractNumId w:val="13"/>
  </w:num>
  <w:num w:numId="36">
    <w:abstractNumId w:val="36"/>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eck">
    <w15:presenceInfo w15:providerId="AD" w15:userId="S-1-5-21-2902540782-714094461-1569304075-6791"/>
  </w15:person>
  <w15:person w15:author="Jacob, Chris">
    <w15:presenceInfo w15:providerId="AD" w15:userId="S-1-5-21-3413094242-3035701783-2920754810-12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97"/>
    <w:rsid w:val="0000018A"/>
    <w:rsid w:val="000028EB"/>
    <w:rsid w:val="00004AA0"/>
    <w:rsid w:val="000068A2"/>
    <w:rsid w:val="0002195B"/>
    <w:rsid w:val="00023833"/>
    <w:rsid w:val="00030659"/>
    <w:rsid w:val="000317FC"/>
    <w:rsid w:val="0003463B"/>
    <w:rsid w:val="00037061"/>
    <w:rsid w:val="00037998"/>
    <w:rsid w:val="00037E49"/>
    <w:rsid w:val="00050B45"/>
    <w:rsid w:val="0005248B"/>
    <w:rsid w:val="000563FD"/>
    <w:rsid w:val="00060E75"/>
    <w:rsid w:val="0006240B"/>
    <w:rsid w:val="00062966"/>
    <w:rsid w:val="00062D9E"/>
    <w:rsid w:val="000662C9"/>
    <w:rsid w:val="000876AA"/>
    <w:rsid w:val="0009333E"/>
    <w:rsid w:val="000945CB"/>
    <w:rsid w:val="00095B94"/>
    <w:rsid w:val="000A227C"/>
    <w:rsid w:val="000B00B0"/>
    <w:rsid w:val="000B20AA"/>
    <w:rsid w:val="000B7817"/>
    <w:rsid w:val="000C65A7"/>
    <w:rsid w:val="000C6932"/>
    <w:rsid w:val="000C6F64"/>
    <w:rsid w:val="000D0CB4"/>
    <w:rsid w:val="000D4710"/>
    <w:rsid w:val="000D5EB0"/>
    <w:rsid w:val="000D6CAC"/>
    <w:rsid w:val="000E424A"/>
    <w:rsid w:val="000F2E4B"/>
    <w:rsid w:val="000F425A"/>
    <w:rsid w:val="000F50D4"/>
    <w:rsid w:val="00104720"/>
    <w:rsid w:val="001103C7"/>
    <w:rsid w:val="00124ECF"/>
    <w:rsid w:val="00135814"/>
    <w:rsid w:val="001444F6"/>
    <w:rsid w:val="00155250"/>
    <w:rsid w:val="00162A32"/>
    <w:rsid w:val="001649A5"/>
    <w:rsid w:val="0017041B"/>
    <w:rsid w:val="00171A73"/>
    <w:rsid w:val="00171CC1"/>
    <w:rsid w:val="00172C7D"/>
    <w:rsid w:val="00175710"/>
    <w:rsid w:val="00176368"/>
    <w:rsid w:val="00191C53"/>
    <w:rsid w:val="001924E5"/>
    <w:rsid w:val="00192D0A"/>
    <w:rsid w:val="00196E11"/>
    <w:rsid w:val="001976B2"/>
    <w:rsid w:val="001A04EC"/>
    <w:rsid w:val="001A7869"/>
    <w:rsid w:val="001B04C7"/>
    <w:rsid w:val="001B715D"/>
    <w:rsid w:val="001C3E34"/>
    <w:rsid w:val="001D42E5"/>
    <w:rsid w:val="001D647B"/>
    <w:rsid w:val="001E7C5B"/>
    <w:rsid w:val="001F0B39"/>
    <w:rsid w:val="001F4F3A"/>
    <w:rsid w:val="00201A28"/>
    <w:rsid w:val="002250CB"/>
    <w:rsid w:val="00227838"/>
    <w:rsid w:val="00230E87"/>
    <w:rsid w:val="00231F06"/>
    <w:rsid w:val="002331F5"/>
    <w:rsid w:val="00243259"/>
    <w:rsid w:val="00245ED7"/>
    <w:rsid w:val="00247D15"/>
    <w:rsid w:val="00255F90"/>
    <w:rsid w:val="00255FE6"/>
    <w:rsid w:val="00267107"/>
    <w:rsid w:val="00281C0E"/>
    <w:rsid w:val="00291BB9"/>
    <w:rsid w:val="002A5B77"/>
    <w:rsid w:val="002B1AEA"/>
    <w:rsid w:val="002B6981"/>
    <w:rsid w:val="002C1EC3"/>
    <w:rsid w:val="002C344A"/>
    <w:rsid w:val="002D2B2B"/>
    <w:rsid w:val="002D56D9"/>
    <w:rsid w:val="002E6D66"/>
    <w:rsid w:val="002F10FC"/>
    <w:rsid w:val="002F2520"/>
    <w:rsid w:val="0030234B"/>
    <w:rsid w:val="003149F0"/>
    <w:rsid w:val="003161F3"/>
    <w:rsid w:val="00321526"/>
    <w:rsid w:val="003245BA"/>
    <w:rsid w:val="003451D0"/>
    <w:rsid w:val="00346BFC"/>
    <w:rsid w:val="00352AAE"/>
    <w:rsid w:val="0035692E"/>
    <w:rsid w:val="003655DC"/>
    <w:rsid w:val="00370A44"/>
    <w:rsid w:val="00384687"/>
    <w:rsid w:val="003967E5"/>
    <w:rsid w:val="003A045E"/>
    <w:rsid w:val="003A27AD"/>
    <w:rsid w:val="003B1108"/>
    <w:rsid w:val="003B1597"/>
    <w:rsid w:val="003B4003"/>
    <w:rsid w:val="003B547D"/>
    <w:rsid w:val="003B6887"/>
    <w:rsid w:val="003C1030"/>
    <w:rsid w:val="003C38BB"/>
    <w:rsid w:val="003C5047"/>
    <w:rsid w:val="003D4DDA"/>
    <w:rsid w:val="003D7D13"/>
    <w:rsid w:val="003E12D9"/>
    <w:rsid w:val="00400B23"/>
    <w:rsid w:val="004031F0"/>
    <w:rsid w:val="00404632"/>
    <w:rsid w:val="00416DFB"/>
    <w:rsid w:val="00425A7E"/>
    <w:rsid w:val="00436EA8"/>
    <w:rsid w:val="004466E1"/>
    <w:rsid w:val="00450AE1"/>
    <w:rsid w:val="004646B1"/>
    <w:rsid w:val="004675D5"/>
    <w:rsid w:val="00467F86"/>
    <w:rsid w:val="004701FF"/>
    <w:rsid w:val="00474B15"/>
    <w:rsid w:val="00476AA5"/>
    <w:rsid w:val="0048087B"/>
    <w:rsid w:val="00484DB2"/>
    <w:rsid w:val="004860AE"/>
    <w:rsid w:val="00496F5D"/>
    <w:rsid w:val="004979CF"/>
    <w:rsid w:val="004A1719"/>
    <w:rsid w:val="004A30BC"/>
    <w:rsid w:val="004B6B26"/>
    <w:rsid w:val="004C0658"/>
    <w:rsid w:val="004D17BE"/>
    <w:rsid w:val="004E3D32"/>
    <w:rsid w:val="004E6A00"/>
    <w:rsid w:val="004F06FA"/>
    <w:rsid w:val="004F0956"/>
    <w:rsid w:val="004F670E"/>
    <w:rsid w:val="004F7842"/>
    <w:rsid w:val="004F7B6A"/>
    <w:rsid w:val="00514697"/>
    <w:rsid w:val="00514F10"/>
    <w:rsid w:val="005164C5"/>
    <w:rsid w:val="005252A8"/>
    <w:rsid w:val="005278A7"/>
    <w:rsid w:val="005338D2"/>
    <w:rsid w:val="005470A6"/>
    <w:rsid w:val="00553AB8"/>
    <w:rsid w:val="00561377"/>
    <w:rsid w:val="00562E86"/>
    <w:rsid w:val="00580BC9"/>
    <w:rsid w:val="00583BAC"/>
    <w:rsid w:val="00597873"/>
    <w:rsid w:val="005A087F"/>
    <w:rsid w:val="005A1AFE"/>
    <w:rsid w:val="005A7026"/>
    <w:rsid w:val="005B6AC5"/>
    <w:rsid w:val="005D2F12"/>
    <w:rsid w:val="005E5B20"/>
    <w:rsid w:val="005E681C"/>
    <w:rsid w:val="005F105A"/>
    <w:rsid w:val="005F7EF7"/>
    <w:rsid w:val="0061269E"/>
    <w:rsid w:val="0061788B"/>
    <w:rsid w:val="00627F93"/>
    <w:rsid w:val="00631A3A"/>
    <w:rsid w:val="00644D5F"/>
    <w:rsid w:val="006542EB"/>
    <w:rsid w:val="00657FB2"/>
    <w:rsid w:val="0066173F"/>
    <w:rsid w:val="006663F2"/>
    <w:rsid w:val="00667474"/>
    <w:rsid w:val="00673B14"/>
    <w:rsid w:val="00683F15"/>
    <w:rsid w:val="00684623"/>
    <w:rsid w:val="006A02C9"/>
    <w:rsid w:val="006A2678"/>
    <w:rsid w:val="006A536B"/>
    <w:rsid w:val="006C08ED"/>
    <w:rsid w:val="006C6BEF"/>
    <w:rsid w:val="006D5271"/>
    <w:rsid w:val="006E1EA0"/>
    <w:rsid w:val="006E2051"/>
    <w:rsid w:val="006E2A8B"/>
    <w:rsid w:val="006F1871"/>
    <w:rsid w:val="006F3FA2"/>
    <w:rsid w:val="006F4BB2"/>
    <w:rsid w:val="006F5CBC"/>
    <w:rsid w:val="00702565"/>
    <w:rsid w:val="00703A3D"/>
    <w:rsid w:val="00711889"/>
    <w:rsid w:val="007139AD"/>
    <w:rsid w:val="00720593"/>
    <w:rsid w:val="00736909"/>
    <w:rsid w:val="00741F1D"/>
    <w:rsid w:val="00746D43"/>
    <w:rsid w:val="007550FA"/>
    <w:rsid w:val="00761CEF"/>
    <w:rsid w:val="00771A45"/>
    <w:rsid w:val="00774215"/>
    <w:rsid w:val="00782386"/>
    <w:rsid w:val="00793229"/>
    <w:rsid w:val="0079650F"/>
    <w:rsid w:val="00796954"/>
    <w:rsid w:val="007A1CB5"/>
    <w:rsid w:val="007A5DA1"/>
    <w:rsid w:val="007B1805"/>
    <w:rsid w:val="007C01FE"/>
    <w:rsid w:val="007C12B6"/>
    <w:rsid w:val="007C5955"/>
    <w:rsid w:val="007D5505"/>
    <w:rsid w:val="007F6477"/>
    <w:rsid w:val="007F71C0"/>
    <w:rsid w:val="00802F9D"/>
    <w:rsid w:val="008038CB"/>
    <w:rsid w:val="0080469F"/>
    <w:rsid w:val="008078A7"/>
    <w:rsid w:val="0082345E"/>
    <w:rsid w:val="00827BFB"/>
    <w:rsid w:val="00840CAC"/>
    <w:rsid w:val="00851BC9"/>
    <w:rsid w:val="00876B67"/>
    <w:rsid w:val="00876DA4"/>
    <w:rsid w:val="008777F6"/>
    <w:rsid w:val="00877DED"/>
    <w:rsid w:val="008829D0"/>
    <w:rsid w:val="0088656B"/>
    <w:rsid w:val="008927E1"/>
    <w:rsid w:val="008A053D"/>
    <w:rsid w:val="008B00BB"/>
    <w:rsid w:val="008B6B5A"/>
    <w:rsid w:val="008D26FC"/>
    <w:rsid w:val="008D2EFF"/>
    <w:rsid w:val="008E70C0"/>
    <w:rsid w:val="008E72E9"/>
    <w:rsid w:val="008E7AD2"/>
    <w:rsid w:val="008F12BB"/>
    <w:rsid w:val="008F1D7E"/>
    <w:rsid w:val="0090035A"/>
    <w:rsid w:val="00903950"/>
    <w:rsid w:val="00906297"/>
    <w:rsid w:val="00907EAE"/>
    <w:rsid w:val="009102D5"/>
    <w:rsid w:val="00912154"/>
    <w:rsid w:val="009156ED"/>
    <w:rsid w:val="00917145"/>
    <w:rsid w:val="00921436"/>
    <w:rsid w:val="00924528"/>
    <w:rsid w:val="009247C8"/>
    <w:rsid w:val="009340C0"/>
    <w:rsid w:val="00936160"/>
    <w:rsid w:val="00937198"/>
    <w:rsid w:val="0095002C"/>
    <w:rsid w:val="009541F9"/>
    <w:rsid w:val="009566E0"/>
    <w:rsid w:val="00967479"/>
    <w:rsid w:val="009828D8"/>
    <w:rsid w:val="00985D15"/>
    <w:rsid w:val="00990A30"/>
    <w:rsid w:val="0099609D"/>
    <w:rsid w:val="00996DD6"/>
    <w:rsid w:val="00997D00"/>
    <w:rsid w:val="009A1D9D"/>
    <w:rsid w:val="009A2153"/>
    <w:rsid w:val="009C35AE"/>
    <w:rsid w:val="009E30D9"/>
    <w:rsid w:val="009F241D"/>
    <w:rsid w:val="009F49F2"/>
    <w:rsid w:val="00A05503"/>
    <w:rsid w:val="00A11BBB"/>
    <w:rsid w:val="00A15553"/>
    <w:rsid w:val="00A40FBA"/>
    <w:rsid w:val="00A4102D"/>
    <w:rsid w:val="00A41D89"/>
    <w:rsid w:val="00A41FDB"/>
    <w:rsid w:val="00A42B98"/>
    <w:rsid w:val="00A4439A"/>
    <w:rsid w:val="00A4791B"/>
    <w:rsid w:val="00A55B02"/>
    <w:rsid w:val="00A57EE9"/>
    <w:rsid w:val="00A61CB8"/>
    <w:rsid w:val="00A81091"/>
    <w:rsid w:val="00A933BE"/>
    <w:rsid w:val="00A95B4B"/>
    <w:rsid w:val="00AA11EB"/>
    <w:rsid w:val="00AA5C75"/>
    <w:rsid w:val="00AB5BE4"/>
    <w:rsid w:val="00AC149D"/>
    <w:rsid w:val="00AD400A"/>
    <w:rsid w:val="00AD458B"/>
    <w:rsid w:val="00AE0175"/>
    <w:rsid w:val="00AE1593"/>
    <w:rsid w:val="00AE197B"/>
    <w:rsid w:val="00AF2D50"/>
    <w:rsid w:val="00AF385B"/>
    <w:rsid w:val="00AF5E20"/>
    <w:rsid w:val="00B101AD"/>
    <w:rsid w:val="00B211DE"/>
    <w:rsid w:val="00B312A7"/>
    <w:rsid w:val="00B646DA"/>
    <w:rsid w:val="00B66BAF"/>
    <w:rsid w:val="00B80301"/>
    <w:rsid w:val="00B8311F"/>
    <w:rsid w:val="00B96E67"/>
    <w:rsid w:val="00B976E4"/>
    <w:rsid w:val="00BB010B"/>
    <w:rsid w:val="00BC4E6B"/>
    <w:rsid w:val="00BD0DE6"/>
    <w:rsid w:val="00BD6FAD"/>
    <w:rsid w:val="00BE68AE"/>
    <w:rsid w:val="00C02AB3"/>
    <w:rsid w:val="00C128D7"/>
    <w:rsid w:val="00C14B9A"/>
    <w:rsid w:val="00C1606A"/>
    <w:rsid w:val="00C25FF2"/>
    <w:rsid w:val="00C347D9"/>
    <w:rsid w:val="00C36CF8"/>
    <w:rsid w:val="00C41074"/>
    <w:rsid w:val="00C42056"/>
    <w:rsid w:val="00C451CD"/>
    <w:rsid w:val="00C52C77"/>
    <w:rsid w:val="00C53B2F"/>
    <w:rsid w:val="00C621FB"/>
    <w:rsid w:val="00C73BE9"/>
    <w:rsid w:val="00C76EE2"/>
    <w:rsid w:val="00C8098D"/>
    <w:rsid w:val="00C81138"/>
    <w:rsid w:val="00C86479"/>
    <w:rsid w:val="00C958E6"/>
    <w:rsid w:val="00CB20B2"/>
    <w:rsid w:val="00CC72C2"/>
    <w:rsid w:val="00CD47BB"/>
    <w:rsid w:val="00CD79F2"/>
    <w:rsid w:val="00CE013E"/>
    <w:rsid w:val="00CE42FF"/>
    <w:rsid w:val="00CF4A7F"/>
    <w:rsid w:val="00D00B87"/>
    <w:rsid w:val="00D01E43"/>
    <w:rsid w:val="00D12195"/>
    <w:rsid w:val="00D151C8"/>
    <w:rsid w:val="00D1669E"/>
    <w:rsid w:val="00D20DE5"/>
    <w:rsid w:val="00D2791C"/>
    <w:rsid w:val="00D30773"/>
    <w:rsid w:val="00D36534"/>
    <w:rsid w:val="00D546BD"/>
    <w:rsid w:val="00D561BF"/>
    <w:rsid w:val="00D616DF"/>
    <w:rsid w:val="00D728C4"/>
    <w:rsid w:val="00D84834"/>
    <w:rsid w:val="00D87F17"/>
    <w:rsid w:val="00D94DCD"/>
    <w:rsid w:val="00DA1220"/>
    <w:rsid w:val="00DA409D"/>
    <w:rsid w:val="00DA4BEC"/>
    <w:rsid w:val="00DA5022"/>
    <w:rsid w:val="00DB1088"/>
    <w:rsid w:val="00DB1370"/>
    <w:rsid w:val="00DC0059"/>
    <w:rsid w:val="00DC5860"/>
    <w:rsid w:val="00DD07E6"/>
    <w:rsid w:val="00DD0C49"/>
    <w:rsid w:val="00DD2574"/>
    <w:rsid w:val="00DD6263"/>
    <w:rsid w:val="00DD7C16"/>
    <w:rsid w:val="00DE3A0E"/>
    <w:rsid w:val="00DE6129"/>
    <w:rsid w:val="00DE782C"/>
    <w:rsid w:val="00DE78BE"/>
    <w:rsid w:val="00DF02B3"/>
    <w:rsid w:val="00DF0532"/>
    <w:rsid w:val="00DF0E8A"/>
    <w:rsid w:val="00E04F66"/>
    <w:rsid w:val="00E077B6"/>
    <w:rsid w:val="00E110F6"/>
    <w:rsid w:val="00E1515A"/>
    <w:rsid w:val="00E15FF6"/>
    <w:rsid w:val="00E216CD"/>
    <w:rsid w:val="00E22C39"/>
    <w:rsid w:val="00E278E4"/>
    <w:rsid w:val="00E327C5"/>
    <w:rsid w:val="00E4323D"/>
    <w:rsid w:val="00E4371D"/>
    <w:rsid w:val="00E4524B"/>
    <w:rsid w:val="00E45EF3"/>
    <w:rsid w:val="00E55514"/>
    <w:rsid w:val="00E57B0D"/>
    <w:rsid w:val="00E70A4B"/>
    <w:rsid w:val="00E7118C"/>
    <w:rsid w:val="00E72EC8"/>
    <w:rsid w:val="00E80989"/>
    <w:rsid w:val="00E95201"/>
    <w:rsid w:val="00E95DD8"/>
    <w:rsid w:val="00EB1C2D"/>
    <w:rsid w:val="00EB3FD0"/>
    <w:rsid w:val="00EC0E3B"/>
    <w:rsid w:val="00EC0E7B"/>
    <w:rsid w:val="00EC1396"/>
    <w:rsid w:val="00EC26F2"/>
    <w:rsid w:val="00EC3039"/>
    <w:rsid w:val="00EC51C3"/>
    <w:rsid w:val="00EC5312"/>
    <w:rsid w:val="00EE2BF0"/>
    <w:rsid w:val="00EE48CB"/>
    <w:rsid w:val="00EE5EA6"/>
    <w:rsid w:val="00EF298A"/>
    <w:rsid w:val="00EF6DC5"/>
    <w:rsid w:val="00EF773A"/>
    <w:rsid w:val="00EF7BFA"/>
    <w:rsid w:val="00F00F6A"/>
    <w:rsid w:val="00F12A1A"/>
    <w:rsid w:val="00F17594"/>
    <w:rsid w:val="00F32052"/>
    <w:rsid w:val="00F324E6"/>
    <w:rsid w:val="00F33E53"/>
    <w:rsid w:val="00F368D3"/>
    <w:rsid w:val="00F4531D"/>
    <w:rsid w:val="00F463E9"/>
    <w:rsid w:val="00F51970"/>
    <w:rsid w:val="00F5467C"/>
    <w:rsid w:val="00F57AEB"/>
    <w:rsid w:val="00F63697"/>
    <w:rsid w:val="00F655AC"/>
    <w:rsid w:val="00F75DB9"/>
    <w:rsid w:val="00F7641D"/>
    <w:rsid w:val="00F77285"/>
    <w:rsid w:val="00F9267D"/>
    <w:rsid w:val="00F93E95"/>
    <w:rsid w:val="00F951F7"/>
    <w:rsid w:val="00F96B1E"/>
    <w:rsid w:val="00FA3037"/>
    <w:rsid w:val="00FA306D"/>
    <w:rsid w:val="00FA6E2D"/>
    <w:rsid w:val="00FA791D"/>
    <w:rsid w:val="00FB286C"/>
    <w:rsid w:val="00FB48E6"/>
    <w:rsid w:val="00FB7BAE"/>
    <w:rsid w:val="00FC0628"/>
    <w:rsid w:val="00FD03EB"/>
    <w:rsid w:val="00FD4BC1"/>
    <w:rsid w:val="00FD683F"/>
    <w:rsid w:val="00FE62D9"/>
    <w:rsid w:val="00FF1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C4B8B"/>
  <w15:docId w15:val="{F2380195-8F87-4928-8E9E-7C62CEBC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278A7"/>
    <w:rPr>
      <w:rFonts w:ascii="Verdana" w:hAnsi="Verdana"/>
      <w:sz w:val="20"/>
      <w:lang w:val="de-DE"/>
    </w:rPr>
  </w:style>
  <w:style w:type="paragraph" w:styleId="berschrift1">
    <w:name w:val="heading 1"/>
    <w:basedOn w:val="Standard"/>
    <w:next w:val="Standard"/>
    <w:link w:val="berschrift1Zchn"/>
    <w:uiPriority w:val="9"/>
    <w:qFormat/>
    <w:rsid w:val="00E1515A"/>
    <w:pPr>
      <w:keepNext/>
      <w:keepLines/>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E1515A"/>
    <w:pPr>
      <w:keepNext/>
      <w:keepLines/>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7550FA"/>
    <w:pPr>
      <w:keepNext/>
      <w:keepLines/>
      <w:spacing w:before="200" w:after="0"/>
      <w:outlineLvl w:val="2"/>
    </w:pPr>
    <w:rPr>
      <w:rFonts w:eastAsiaTheme="majorEastAsia" w:cstheme="majorBidi"/>
      <w:b/>
      <w:bCs/>
      <w:sz w:val="24"/>
    </w:rPr>
  </w:style>
  <w:style w:type="paragraph" w:styleId="berschrift4">
    <w:name w:val="heading 4"/>
    <w:basedOn w:val="Standard"/>
    <w:next w:val="Standard"/>
    <w:link w:val="berschrift4Zchn"/>
    <w:uiPriority w:val="9"/>
    <w:semiHidden/>
    <w:unhideWhenUsed/>
    <w:qFormat/>
    <w:rsid w:val="0051469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1469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146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146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14697"/>
    <w:pPr>
      <w:keepNext/>
      <w:keepLines/>
      <w:spacing w:before="200" w:after="0"/>
      <w:outlineLvl w:val="7"/>
    </w:pPr>
    <w:rPr>
      <w:rFonts w:asciiTheme="majorHAnsi" w:eastAsiaTheme="majorEastAsia" w:hAnsiTheme="majorHAnsi" w:cstheme="majorBidi"/>
      <w:color w:val="4F81BD" w:themeColor="accent1"/>
      <w:szCs w:val="20"/>
    </w:rPr>
  </w:style>
  <w:style w:type="paragraph" w:styleId="berschrift9">
    <w:name w:val="heading 9"/>
    <w:basedOn w:val="Standard"/>
    <w:next w:val="Standard"/>
    <w:link w:val="berschrift9Zchn"/>
    <w:uiPriority w:val="9"/>
    <w:semiHidden/>
    <w:unhideWhenUsed/>
    <w:qFormat/>
    <w:rsid w:val="00514697"/>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515A"/>
    <w:rPr>
      <w:rFonts w:ascii="Verdana" w:eastAsiaTheme="majorEastAsia" w:hAnsi="Verdana" w:cstheme="majorBidi"/>
      <w:b/>
      <w:bCs/>
      <w:sz w:val="28"/>
      <w:szCs w:val="28"/>
    </w:rPr>
  </w:style>
  <w:style w:type="character" w:customStyle="1" w:styleId="berschrift2Zchn">
    <w:name w:val="Überschrift 2 Zchn"/>
    <w:basedOn w:val="Absatz-Standardschriftart"/>
    <w:link w:val="berschrift2"/>
    <w:uiPriority w:val="9"/>
    <w:rsid w:val="00E1515A"/>
    <w:rPr>
      <w:rFonts w:ascii="Verdana" w:eastAsiaTheme="majorEastAsia" w:hAnsi="Verdana" w:cstheme="majorBidi"/>
      <w:b/>
      <w:bCs/>
      <w:sz w:val="26"/>
      <w:szCs w:val="26"/>
    </w:rPr>
  </w:style>
  <w:style w:type="character" w:customStyle="1" w:styleId="berschrift3Zchn">
    <w:name w:val="Überschrift 3 Zchn"/>
    <w:basedOn w:val="Absatz-Standardschriftart"/>
    <w:link w:val="berschrift3"/>
    <w:uiPriority w:val="9"/>
    <w:rsid w:val="007550FA"/>
    <w:rPr>
      <w:rFonts w:ascii="Verdana" w:eastAsiaTheme="majorEastAsia" w:hAnsi="Verdana" w:cstheme="majorBidi"/>
      <w:b/>
      <w:bCs/>
      <w:sz w:val="24"/>
    </w:rPr>
  </w:style>
  <w:style w:type="character" w:customStyle="1" w:styleId="berschrift4Zchn">
    <w:name w:val="Überschrift 4 Zchn"/>
    <w:basedOn w:val="Absatz-Standardschriftart"/>
    <w:link w:val="berschrift4"/>
    <w:uiPriority w:val="9"/>
    <w:semiHidden/>
    <w:rsid w:val="0051469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1469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1469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1469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1469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51469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51469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5F7EF7"/>
    <w:pPr>
      <w:spacing w:after="300" w:line="240" w:lineRule="auto"/>
      <w:contextualSpacing/>
    </w:pPr>
    <w:rPr>
      <w:rFonts w:eastAsiaTheme="majorEastAsia" w:cstheme="majorBidi"/>
      <w:b/>
      <w:spacing w:val="5"/>
      <w:kern w:val="28"/>
      <w:sz w:val="52"/>
      <w:szCs w:val="52"/>
    </w:rPr>
  </w:style>
  <w:style w:type="character" w:customStyle="1" w:styleId="TitelZchn">
    <w:name w:val="Titel Zchn"/>
    <w:basedOn w:val="Absatz-Standardschriftart"/>
    <w:link w:val="Titel"/>
    <w:uiPriority w:val="10"/>
    <w:rsid w:val="005F7EF7"/>
    <w:rPr>
      <w:rFonts w:ascii="Verdana" w:eastAsiaTheme="majorEastAsia" w:hAnsi="Verdana" w:cstheme="majorBidi"/>
      <w:b/>
      <w:spacing w:val="5"/>
      <w:kern w:val="28"/>
      <w:sz w:val="52"/>
      <w:szCs w:val="52"/>
    </w:rPr>
  </w:style>
  <w:style w:type="paragraph" w:styleId="Untertitel">
    <w:name w:val="Subtitle"/>
    <w:basedOn w:val="Standard"/>
    <w:next w:val="Standard"/>
    <w:link w:val="UntertitelZchn"/>
    <w:uiPriority w:val="11"/>
    <w:qFormat/>
    <w:rsid w:val="005F7EF7"/>
    <w:pPr>
      <w:numPr>
        <w:ilvl w:val="1"/>
      </w:numPr>
    </w:pPr>
    <w:rPr>
      <w:rFonts w:eastAsiaTheme="majorEastAsia" w:cstheme="majorBidi"/>
      <w:b/>
      <w:iCs/>
      <w:spacing w:val="15"/>
      <w:sz w:val="24"/>
      <w:szCs w:val="24"/>
    </w:rPr>
  </w:style>
  <w:style w:type="character" w:customStyle="1" w:styleId="UntertitelZchn">
    <w:name w:val="Untertitel Zchn"/>
    <w:basedOn w:val="Absatz-Standardschriftart"/>
    <w:link w:val="Untertitel"/>
    <w:uiPriority w:val="11"/>
    <w:rsid w:val="005F7EF7"/>
    <w:rPr>
      <w:rFonts w:ascii="Verdana" w:eastAsiaTheme="majorEastAsia" w:hAnsi="Verdana" w:cstheme="majorBidi"/>
      <w:b/>
      <w:iCs/>
      <w:spacing w:val="15"/>
      <w:sz w:val="24"/>
      <w:szCs w:val="24"/>
    </w:rPr>
  </w:style>
  <w:style w:type="character" w:styleId="Fett">
    <w:name w:val="Strong"/>
    <w:basedOn w:val="Absatz-Standardschriftart"/>
    <w:uiPriority w:val="22"/>
    <w:qFormat/>
    <w:rsid w:val="00514697"/>
    <w:rPr>
      <w:b/>
      <w:bCs/>
    </w:rPr>
  </w:style>
  <w:style w:type="character" w:styleId="Hervorhebung">
    <w:name w:val="Emphasis"/>
    <w:basedOn w:val="Absatz-Standardschriftart"/>
    <w:uiPriority w:val="20"/>
    <w:qFormat/>
    <w:rsid w:val="00514697"/>
    <w:rPr>
      <w:i/>
      <w:iCs/>
    </w:rPr>
  </w:style>
  <w:style w:type="paragraph" w:styleId="KeinLeerraum">
    <w:name w:val="No Spacing"/>
    <w:uiPriority w:val="1"/>
    <w:qFormat/>
    <w:rsid w:val="00E1515A"/>
    <w:pPr>
      <w:spacing w:after="0" w:line="240" w:lineRule="auto"/>
    </w:pPr>
    <w:rPr>
      <w:rFonts w:ascii="Verdana" w:hAnsi="Verdana"/>
      <w:sz w:val="20"/>
    </w:rPr>
  </w:style>
  <w:style w:type="paragraph" w:styleId="Listenabsatz">
    <w:name w:val="List Paragraph"/>
    <w:basedOn w:val="Standard"/>
    <w:uiPriority w:val="34"/>
    <w:qFormat/>
    <w:rsid w:val="00514697"/>
    <w:pPr>
      <w:ind w:left="720"/>
      <w:contextualSpacing/>
    </w:pPr>
  </w:style>
  <w:style w:type="paragraph" w:styleId="Zitat">
    <w:name w:val="Quote"/>
    <w:basedOn w:val="Standard"/>
    <w:next w:val="Standard"/>
    <w:link w:val="ZitatZchn"/>
    <w:uiPriority w:val="29"/>
    <w:qFormat/>
    <w:rsid w:val="00514697"/>
    <w:rPr>
      <w:i/>
      <w:iCs/>
      <w:color w:val="000000" w:themeColor="text1"/>
    </w:rPr>
  </w:style>
  <w:style w:type="character" w:customStyle="1" w:styleId="ZitatZchn">
    <w:name w:val="Zitat Zchn"/>
    <w:basedOn w:val="Absatz-Standardschriftart"/>
    <w:link w:val="Zitat"/>
    <w:uiPriority w:val="29"/>
    <w:rsid w:val="00514697"/>
    <w:rPr>
      <w:i/>
      <w:iCs/>
      <w:color w:val="000000" w:themeColor="text1"/>
    </w:rPr>
  </w:style>
  <w:style w:type="paragraph" w:styleId="IntensivesZitat">
    <w:name w:val="Intense Quote"/>
    <w:basedOn w:val="Standard"/>
    <w:next w:val="Standard"/>
    <w:link w:val="IntensivesZitatZchn"/>
    <w:uiPriority w:val="30"/>
    <w:qFormat/>
    <w:rsid w:val="0051469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14697"/>
    <w:rPr>
      <w:b/>
      <w:bCs/>
      <w:i/>
      <w:iCs/>
      <w:color w:val="4F81BD" w:themeColor="accent1"/>
    </w:rPr>
  </w:style>
  <w:style w:type="character" w:styleId="SchwacheHervorhebung">
    <w:name w:val="Subtle Emphasis"/>
    <w:basedOn w:val="Absatz-Standardschriftart"/>
    <w:uiPriority w:val="19"/>
    <w:qFormat/>
    <w:rsid w:val="00514697"/>
    <w:rPr>
      <w:i/>
      <w:iCs/>
      <w:color w:val="808080" w:themeColor="text1" w:themeTint="7F"/>
    </w:rPr>
  </w:style>
  <w:style w:type="character" w:styleId="IntensiveHervorhebung">
    <w:name w:val="Intense Emphasis"/>
    <w:basedOn w:val="Absatz-Standardschriftart"/>
    <w:uiPriority w:val="21"/>
    <w:qFormat/>
    <w:rsid w:val="00514697"/>
    <w:rPr>
      <w:b/>
      <w:bCs/>
      <w:i/>
      <w:iCs/>
      <w:color w:val="4F81BD" w:themeColor="accent1"/>
    </w:rPr>
  </w:style>
  <w:style w:type="character" w:styleId="SchwacherVerweis">
    <w:name w:val="Subtle Reference"/>
    <w:basedOn w:val="Absatz-Standardschriftart"/>
    <w:uiPriority w:val="31"/>
    <w:qFormat/>
    <w:rsid w:val="00514697"/>
    <w:rPr>
      <w:smallCaps/>
      <w:color w:val="C0504D" w:themeColor="accent2"/>
      <w:u w:val="single"/>
    </w:rPr>
  </w:style>
  <w:style w:type="character" w:styleId="IntensiverVerweis">
    <w:name w:val="Intense Reference"/>
    <w:basedOn w:val="Absatz-Standardschriftart"/>
    <w:uiPriority w:val="32"/>
    <w:qFormat/>
    <w:rsid w:val="00514697"/>
    <w:rPr>
      <w:b/>
      <w:bCs/>
      <w:smallCaps/>
      <w:color w:val="C0504D" w:themeColor="accent2"/>
      <w:spacing w:val="5"/>
      <w:u w:val="single"/>
    </w:rPr>
  </w:style>
  <w:style w:type="character" w:styleId="Buchtitel">
    <w:name w:val="Book Title"/>
    <w:basedOn w:val="Absatz-Standardschriftart"/>
    <w:uiPriority w:val="33"/>
    <w:qFormat/>
    <w:rsid w:val="00514697"/>
    <w:rPr>
      <w:b/>
      <w:bCs/>
      <w:smallCaps/>
      <w:spacing w:val="5"/>
    </w:rPr>
  </w:style>
  <w:style w:type="paragraph" w:styleId="Inhaltsverzeichnisberschrift">
    <w:name w:val="TOC Heading"/>
    <w:basedOn w:val="berschrift1"/>
    <w:next w:val="Standard"/>
    <w:uiPriority w:val="39"/>
    <w:unhideWhenUsed/>
    <w:qFormat/>
    <w:rsid w:val="00514697"/>
    <w:pPr>
      <w:outlineLvl w:val="9"/>
    </w:pPr>
  </w:style>
  <w:style w:type="character" w:styleId="Platzhaltertext">
    <w:name w:val="Placeholder Text"/>
    <w:basedOn w:val="Absatz-Standardschriftart"/>
    <w:uiPriority w:val="99"/>
    <w:semiHidden/>
    <w:rsid w:val="00E1515A"/>
    <w:rPr>
      <w:color w:val="808080"/>
    </w:rPr>
  </w:style>
  <w:style w:type="paragraph" w:styleId="Sprechblasentext">
    <w:name w:val="Balloon Text"/>
    <w:basedOn w:val="Standard"/>
    <w:link w:val="SprechblasentextZchn"/>
    <w:uiPriority w:val="99"/>
    <w:semiHidden/>
    <w:unhideWhenUsed/>
    <w:rsid w:val="00E151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515A"/>
    <w:rPr>
      <w:rFonts w:ascii="Tahoma" w:hAnsi="Tahoma" w:cs="Tahoma"/>
      <w:sz w:val="16"/>
      <w:szCs w:val="16"/>
    </w:rPr>
  </w:style>
  <w:style w:type="paragraph" w:styleId="Kopfzeile">
    <w:name w:val="header"/>
    <w:basedOn w:val="Standard"/>
    <w:link w:val="KopfzeileZchn"/>
    <w:uiPriority w:val="99"/>
    <w:unhideWhenUsed/>
    <w:rsid w:val="00D94DC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94DCD"/>
    <w:rPr>
      <w:rFonts w:ascii="Verdana" w:hAnsi="Verdana"/>
      <w:sz w:val="20"/>
    </w:rPr>
  </w:style>
  <w:style w:type="paragraph" w:styleId="Fuzeile">
    <w:name w:val="footer"/>
    <w:basedOn w:val="Standard"/>
    <w:link w:val="FuzeileZchn"/>
    <w:uiPriority w:val="99"/>
    <w:unhideWhenUsed/>
    <w:rsid w:val="00D94DC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4DCD"/>
    <w:rPr>
      <w:rFonts w:ascii="Verdana" w:hAnsi="Verdana"/>
      <w:sz w:val="20"/>
    </w:rPr>
  </w:style>
  <w:style w:type="table" w:styleId="Tabellenraster">
    <w:name w:val="Table Grid"/>
    <w:basedOn w:val="NormaleTabelle"/>
    <w:uiPriority w:val="59"/>
    <w:rsid w:val="008E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k1">
    <w:name w:val="pk1"/>
    <w:basedOn w:val="Absatz-Standardschriftart"/>
    <w:rsid w:val="009F49F2"/>
    <w:rPr>
      <w:color w:val="999999"/>
    </w:rPr>
  </w:style>
  <w:style w:type="character" w:customStyle="1" w:styleId="flag1">
    <w:name w:val="flag1"/>
    <w:basedOn w:val="Absatz-Standardschriftart"/>
    <w:rsid w:val="009F49F2"/>
    <w:rPr>
      <w:sz w:val="17"/>
      <w:szCs w:val="17"/>
      <w:bdr w:val="single" w:sz="6" w:space="2" w:color="CCCCCC" w:frame="1"/>
      <w:shd w:val="clear" w:color="auto" w:fill="DDDDDD"/>
    </w:rPr>
  </w:style>
  <w:style w:type="paragraph" w:styleId="Verzeichnis1">
    <w:name w:val="toc 1"/>
    <w:basedOn w:val="Standard"/>
    <w:next w:val="Standard"/>
    <w:autoRedefine/>
    <w:uiPriority w:val="39"/>
    <w:unhideWhenUsed/>
    <w:rsid w:val="00AC149D"/>
    <w:pPr>
      <w:spacing w:after="100"/>
    </w:pPr>
  </w:style>
  <w:style w:type="paragraph" w:styleId="Verzeichnis2">
    <w:name w:val="toc 2"/>
    <w:basedOn w:val="Standard"/>
    <w:next w:val="Standard"/>
    <w:autoRedefine/>
    <w:uiPriority w:val="39"/>
    <w:unhideWhenUsed/>
    <w:rsid w:val="00AC149D"/>
    <w:pPr>
      <w:spacing w:after="100"/>
      <w:ind w:left="200"/>
    </w:pPr>
  </w:style>
  <w:style w:type="paragraph" w:styleId="Verzeichnis3">
    <w:name w:val="toc 3"/>
    <w:basedOn w:val="Standard"/>
    <w:next w:val="Standard"/>
    <w:autoRedefine/>
    <w:uiPriority w:val="39"/>
    <w:unhideWhenUsed/>
    <w:rsid w:val="00AC149D"/>
    <w:pPr>
      <w:spacing w:after="100"/>
      <w:ind w:left="400"/>
    </w:pPr>
  </w:style>
  <w:style w:type="character" w:styleId="Hyperlink">
    <w:name w:val="Hyperlink"/>
    <w:basedOn w:val="Absatz-Standardschriftart"/>
    <w:uiPriority w:val="99"/>
    <w:unhideWhenUsed/>
    <w:rsid w:val="00AC149D"/>
    <w:rPr>
      <w:color w:val="0000FF" w:themeColor="hyperlink"/>
      <w:u w:val="single"/>
    </w:rPr>
  </w:style>
  <w:style w:type="table" w:styleId="HellesRaster">
    <w:name w:val="Light Grid"/>
    <w:basedOn w:val="NormaleTabelle"/>
    <w:uiPriority w:val="62"/>
    <w:rsid w:val="00967479"/>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Kommentarzeichen">
    <w:name w:val="annotation reference"/>
    <w:basedOn w:val="Absatz-Standardschriftart"/>
    <w:uiPriority w:val="99"/>
    <w:semiHidden/>
    <w:unhideWhenUsed/>
    <w:rsid w:val="00A42B98"/>
    <w:rPr>
      <w:sz w:val="16"/>
      <w:szCs w:val="16"/>
    </w:rPr>
  </w:style>
  <w:style w:type="paragraph" w:styleId="Kommentartext">
    <w:name w:val="annotation text"/>
    <w:basedOn w:val="Standard"/>
    <w:link w:val="KommentartextZchn"/>
    <w:uiPriority w:val="99"/>
    <w:semiHidden/>
    <w:unhideWhenUsed/>
    <w:rsid w:val="00A42B98"/>
    <w:pPr>
      <w:spacing w:line="240" w:lineRule="auto"/>
    </w:pPr>
    <w:rPr>
      <w:szCs w:val="20"/>
    </w:rPr>
  </w:style>
  <w:style w:type="character" w:customStyle="1" w:styleId="KommentartextZchn">
    <w:name w:val="Kommentartext Zchn"/>
    <w:basedOn w:val="Absatz-Standardschriftart"/>
    <w:link w:val="Kommentartext"/>
    <w:uiPriority w:val="99"/>
    <w:semiHidden/>
    <w:rsid w:val="00A42B98"/>
    <w:rPr>
      <w:rFonts w:ascii="Verdana" w:hAnsi="Verdana"/>
      <w:sz w:val="20"/>
      <w:szCs w:val="20"/>
      <w:lang w:val="de-DE"/>
    </w:rPr>
  </w:style>
  <w:style w:type="paragraph" w:styleId="Kommentarthema">
    <w:name w:val="annotation subject"/>
    <w:basedOn w:val="Kommentartext"/>
    <w:next w:val="Kommentartext"/>
    <w:link w:val="KommentarthemaZchn"/>
    <w:uiPriority w:val="99"/>
    <w:semiHidden/>
    <w:unhideWhenUsed/>
    <w:rsid w:val="00A42B98"/>
    <w:rPr>
      <w:b/>
      <w:bCs/>
    </w:rPr>
  </w:style>
  <w:style w:type="character" w:customStyle="1" w:styleId="KommentarthemaZchn">
    <w:name w:val="Kommentarthema Zchn"/>
    <w:basedOn w:val="KommentartextZchn"/>
    <w:link w:val="Kommentarthema"/>
    <w:uiPriority w:val="99"/>
    <w:semiHidden/>
    <w:rsid w:val="00A42B98"/>
    <w:rPr>
      <w:rFonts w:ascii="Verdana" w:hAnsi="Verdana"/>
      <w:b/>
      <w:bCs/>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00859">
      <w:bodyDiv w:val="1"/>
      <w:marLeft w:val="0"/>
      <w:marRight w:val="0"/>
      <w:marTop w:val="0"/>
      <w:marBottom w:val="0"/>
      <w:divBdr>
        <w:top w:val="none" w:sz="0" w:space="0" w:color="auto"/>
        <w:left w:val="none" w:sz="0" w:space="0" w:color="auto"/>
        <w:bottom w:val="none" w:sz="0" w:space="0" w:color="auto"/>
        <w:right w:val="none" w:sz="0" w:space="0" w:color="auto"/>
      </w:divBdr>
      <w:divsChild>
        <w:div w:id="904990467">
          <w:marLeft w:val="0"/>
          <w:marRight w:val="0"/>
          <w:marTop w:val="0"/>
          <w:marBottom w:val="0"/>
          <w:divBdr>
            <w:top w:val="none" w:sz="0" w:space="0" w:color="auto"/>
            <w:left w:val="none" w:sz="0" w:space="0" w:color="auto"/>
            <w:bottom w:val="none" w:sz="0" w:space="0" w:color="auto"/>
            <w:right w:val="none" w:sz="0" w:space="0" w:color="auto"/>
          </w:divBdr>
        </w:div>
      </w:divsChild>
    </w:div>
    <w:div w:id="216821791">
      <w:bodyDiv w:val="1"/>
      <w:marLeft w:val="0"/>
      <w:marRight w:val="0"/>
      <w:marTop w:val="0"/>
      <w:marBottom w:val="0"/>
      <w:divBdr>
        <w:top w:val="none" w:sz="0" w:space="0" w:color="auto"/>
        <w:left w:val="none" w:sz="0" w:space="0" w:color="auto"/>
        <w:bottom w:val="none" w:sz="0" w:space="0" w:color="auto"/>
        <w:right w:val="none" w:sz="0" w:space="0" w:color="auto"/>
      </w:divBdr>
      <w:divsChild>
        <w:div w:id="2118332226">
          <w:marLeft w:val="0"/>
          <w:marRight w:val="0"/>
          <w:marTop w:val="0"/>
          <w:marBottom w:val="0"/>
          <w:divBdr>
            <w:top w:val="none" w:sz="0" w:space="0" w:color="auto"/>
            <w:left w:val="none" w:sz="0" w:space="0" w:color="auto"/>
            <w:bottom w:val="none" w:sz="0" w:space="0" w:color="auto"/>
            <w:right w:val="none" w:sz="0" w:space="0" w:color="auto"/>
          </w:divBdr>
        </w:div>
        <w:div w:id="895163980">
          <w:marLeft w:val="0"/>
          <w:marRight w:val="0"/>
          <w:marTop w:val="0"/>
          <w:marBottom w:val="0"/>
          <w:divBdr>
            <w:top w:val="none" w:sz="0" w:space="0" w:color="auto"/>
            <w:left w:val="none" w:sz="0" w:space="0" w:color="auto"/>
            <w:bottom w:val="none" w:sz="0" w:space="0" w:color="auto"/>
            <w:right w:val="none" w:sz="0" w:space="0" w:color="auto"/>
          </w:divBdr>
        </w:div>
        <w:div w:id="157573110">
          <w:marLeft w:val="0"/>
          <w:marRight w:val="0"/>
          <w:marTop w:val="0"/>
          <w:marBottom w:val="0"/>
          <w:divBdr>
            <w:top w:val="none" w:sz="0" w:space="0" w:color="auto"/>
            <w:left w:val="none" w:sz="0" w:space="0" w:color="auto"/>
            <w:bottom w:val="none" w:sz="0" w:space="0" w:color="auto"/>
            <w:right w:val="none" w:sz="0" w:space="0" w:color="auto"/>
          </w:divBdr>
        </w:div>
      </w:divsChild>
    </w:div>
    <w:div w:id="292946026">
      <w:bodyDiv w:val="1"/>
      <w:marLeft w:val="0"/>
      <w:marRight w:val="0"/>
      <w:marTop w:val="0"/>
      <w:marBottom w:val="0"/>
      <w:divBdr>
        <w:top w:val="none" w:sz="0" w:space="0" w:color="auto"/>
        <w:left w:val="none" w:sz="0" w:space="0" w:color="auto"/>
        <w:bottom w:val="none" w:sz="0" w:space="0" w:color="auto"/>
        <w:right w:val="none" w:sz="0" w:space="0" w:color="auto"/>
      </w:divBdr>
      <w:divsChild>
        <w:div w:id="1587303023">
          <w:marLeft w:val="0"/>
          <w:marRight w:val="0"/>
          <w:marTop w:val="0"/>
          <w:marBottom w:val="0"/>
          <w:divBdr>
            <w:top w:val="none" w:sz="0" w:space="0" w:color="auto"/>
            <w:left w:val="none" w:sz="0" w:space="0" w:color="auto"/>
            <w:bottom w:val="none" w:sz="0" w:space="0" w:color="auto"/>
            <w:right w:val="none" w:sz="0" w:space="0" w:color="auto"/>
          </w:divBdr>
        </w:div>
      </w:divsChild>
    </w:div>
    <w:div w:id="382873839">
      <w:bodyDiv w:val="1"/>
      <w:marLeft w:val="0"/>
      <w:marRight w:val="0"/>
      <w:marTop w:val="0"/>
      <w:marBottom w:val="0"/>
      <w:divBdr>
        <w:top w:val="none" w:sz="0" w:space="0" w:color="auto"/>
        <w:left w:val="none" w:sz="0" w:space="0" w:color="auto"/>
        <w:bottom w:val="none" w:sz="0" w:space="0" w:color="auto"/>
        <w:right w:val="none" w:sz="0" w:space="0" w:color="auto"/>
      </w:divBdr>
      <w:divsChild>
        <w:div w:id="401875884">
          <w:marLeft w:val="0"/>
          <w:marRight w:val="0"/>
          <w:marTop w:val="0"/>
          <w:marBottom w:val="0"/>
          <w:divBdr>
            <w:top w:val="none" w:sz="0" w:space="0" w:color="auto"/>
            <w:left w:val="none" w:sz="0" w:space="0" w:color="auto"/>
            <w:bottom w:val="none" w:sz="0" w:space="0" w:color="auto"/>
            <w:right w:val="none" w:sz="0" w:space="0" w:color="auto"/>
          </w:divBdr>
        </w:div>
        <w:div w:id="264390608">
          <w:marLeft w:val="0"/>
          <w:marRight w:val="0"/>
          <w:marTop w:val="0"/>
          <w:marBottom w:val="0"/>
          <w:divBdr>
            <w:top w:val="none" w:sz="0" w:space="0" w:color="auto"/>
            <w:left w:val="none" w:sz="0" w:space="0" w:color="auto"/>
            <w:bottom w:val="none" w:sz="0" w:space="0" w:color="auto"/>
            <w:right w:val="none" w:sz="0" w:space="0" w:color="auto"/>
          </w:divBdr>
        </w:div>
        <w:div w:id="459570415">
          <w:marLeft w:val="0"/>
          <w:marRight w:val="0"/>
          <w:marTop w:val="0"/>
          <w:marBottom w:val="0"/>
          <w:divBdr>
            <w:top w:val="none" w:sz="0" w:space="0" w:color="auto"/>
            <w:left w:val="none" w:sz="0" w:space="0" w:color="auto"/>
            <w:bottom w:val="none" w:sz="0" w:space="0" w:color="auto"/>
            <w:right w:val="none" w:sz="0" w:space="0" w:color="auto"/>
          </w:divBdr>
        </w:div>
      </w:divsChild>
    </w:div>
    <w:div w:id="384064219">
      <w:bodyDiv w:val="1"/>
      <w:marLeft w:val="0"/>
      <w:marRight w:val="0"/>
      <w:marTop w:val="0"/>
      <w:marBottom w:val="0"/>
      <w:divBdr>
        <w:top w:val="none" w:sz="0" w:space="0" w:color="auto"/>
        <w:left w:val="none" w:sz="0" w:space="0" w:color="auto"/>
        <w:bottom w:val="none" w:sz="0" w:space="0" w:color="auto"/>
        <w:right w:val="none" w:sz="0" w:space="0" w:color="auto"/>
      </w:divBdr>
    </w:div>
    <w:div w:id="387800089">
      <w:bodyDiv w:val="1"/>
      <w:marLeft w:val="0"/>
      <w:marRight w:val="0"/>
      <w:marTop w:val="0"/>
      <w:marBottom w:val="0"/>
      <w:divBdr>
        <w:top w:val="none" w:sz="0" w:space="0" w:color="auto"/>
        <w:left w:val="none" w:sz="0" w:space="0" w:color="auto"/>
        <w:bottom w:val="none" w:sz="0" w:space="0" w:color="auto"/>
        <w:right w:val="none" w:sz="0" w:space="0" w:color="auto"/>
      </w:divBdr>
    </w:div>
    <w:div w:id="509831154">
      <w:bodyDiv w:val="1"/>
      <w:marLeft w:val="0"/>
      <w:marRight w:val="0"/>
      <w:marTop w:val="0"/>
      <w:marBottom w:val="0"/>
      <w:divBdr>
        <w:top w:val="none" w:sz="0" w:space="0" w:color="auto"/>
        <w:left w:val="none" w:sz="0" w:space="0" w:color="auto"/>
        <w:bottom w:val="none" w:sz="0" w:space="0" w:color="auto"/>
        <w:right w:val="none" w:sz="0" w:space="0" w:color="auto"/>
      </w:divBdr>
    </w:div>
    <w:div w:id="537402812">
      <w:bodyDiv w:val="1"/>
      <w:marLeft w:val="0"/>
      <w:marRight w:val="0"/>
      <w:marTop w:val="0"/>
      <w:marBottom w:val="0"/>
      <w:divBdr>
        <w:top w:val="none" w:sz="0" w:space="0" w:color="auto"/>
        <w:left w:val="none" w:sz="0" w:space="0" w:color="auto"/>
        <w:bottom w:val="none" w:sz="0" w:space="0" w:color="auto"/>
        <w:right w:val="none" w:sz="0" w:space="0" w:color="auto"/>
      </w:divBdr>
    </w:div>
    <w:div w:id="642734001">
      <w:bodyDiv w:val="1"/>
      <w:marLeft w:val="0"/>
      <w:marRight w:val="0"/>
      <w:marTop w:val="0"/>
      <w:marBottom w:val="0"/>
      <w:divBdr>
        <w:top w:val="none" w:sz="0" w:space="0" w:color="auto"/>
        <w:left w:val="none" w:sz="0" w:space="0" w:color="auto"/>
        <w:bottom w:val="none" w:sz="0" w:space="0" w:color="auto"/>
        <w:right w:val="none" w:sz="0" w:space="0" w:color="auto"/>
      </w:divBdr>
      <w:divsChild>
        <w:div w:id="397175212">
          <w:marLeft w:val="0"/>
          <w:marRight w:val="0"/>
          <w:marTop w:val="0"/>
          <w:marBottom w:val="0"/>
          <w:divBdr>
            <w:top w:val="none" w:sz="0" w:space="0" w:color="auto"/>
            <w:left w:val="none" w:sz="0" w:space="0" w:color="auto"/>
            <w:bottom w:val="none" w:sz="0" w:space="0" w:color="auto"/>
            <w:right w:val="none" w:sz="0" w:space="0" w:color="auto"/>
          </w:divBdr>
        </w:div>
        <w:div w:id="2011441213">
          <w:marLeft w:val="0"/>
          <w:marRight w:val="0"/>
          <w:marTop w:val="0"/>
          <w:marBottom w:val="0"/>
          <w:divBdr>
            <w:top w:val="none" w:sz="0" w:space="0" w:color="auto"/>
            <w:left w:val="none" w:sz="0" w:space="0" w:color="auto"/>
            <w:bottom w:val="none" w:sz="0" w:space="0" w:color="auto"/>
            <w:right w:val="none" w:sz="0" w:space="0" w:color="auto"/>
          </w:divBdr>
        </w:div>
        <w:div w:id="994914705">
          <w:marLeft w:val="0"/>
          <w:marRight w:val="0"/>
          <w:marTop w:val="0"/>
          <w:marBottom w:val="0"/>
          <w:divBdr>
            <w:top w:val="none" w:sz="0" w:space="0" w:color="auto"/>
            <w:left w:val="none" w:sz="0" w:space="0" w:color="auto"/>
            <w:bottom w:val="none" w:sz="0" w:space="0" w:color="auto"/>
            <w:right w:val="none" w:sz="0" w:space="0" w:color="auto"/>
          </w:divBdr>
        </w:div>
      </w:divsChild>
    </w:div>
    <w:div w:id="646781564">
      <w:bodyDiv w:val="1"/>
      <w:marLeft w:val="0"/>
      <w:marRight w:val="0"/>
      <w:marTop w:val="0"/>
      <w:marBottom w:val="0"/>
      <w:divBdr>
        <w:top w:val="none" w:sz="0" w:space="0" w:color="auto"/>
        <w:left w:val="none" w:sz="0" w:space="0" w:color="auto"/>
        <w:bottom w:val="none" w:sz="0" w:space="0" w:color="auto"/>
        <w:right w:val="none" w:sz="0" w:space="0" w:color="auto"/>
      </w:divBdr>
    </w:div>
    <w:div w:id="744840104">
      <w:bodyDiv w:val="1"/>
      <w:marLeft w:val="0"/>
      <w:marRight w:val="0"/>
      <w:marTop w:val="0"/>
      <w:marBottom w:val="0"/>
      <w:divBdr>
        <w:top w:val="none" w:sz="0" w:space="0" w:color="auto"/>
        <w:left w:val="none" w:sz="0" w:space="0" w:color="auto"/>
        <w:bottom w:val="none" w:sz="0" w:space="0" w:color="auto"/>
        <w:right w:val="none" w:sz="0" w:space="0" w:color="auto"/>
      </w:divBdr>
      <w:divsChild>
        <w:div w:id="1561789381">
          <w:marLeft w:val="0"/>
          <w:marRight w:val="0"/>
          <w:marTop w:val="0"/>
          <w:marBottom w:val="0"/>
          <w:divBdr>
            <w:top w:val="none" w:sz="0" w:space="0" w:color="auto"/>
            <w:left w:val="none" w:sz="0" w:space="0" w:color="auto"/>
            <w:bottom w:val="none" w:sz="0" w:space="0" w:color="auto"/>
            <w:right w:val="none" w:sz="0" w:space="0" w:color="auto"/>
          </w:divBdr>
        </w:div>
      </w:divsChild>
    </w:div>
    <w:div w:id="1024019045">
      <w:bodyDiv w:val="1"/>
      <w:marLeft w:val="0"/>
      <w:marRight w:val="0"/>
      <w:marTop w:val="0"/>
      <w:marBottom w:val="0"/>
      <w:divBdr>
        <w:top w:val="none" w:sz="0" w:space="0" w:color="auto"/>
        <w:left w:val="none" w:sz="0" w:space="0" w:color="auto"/>
        <w:bottom w:val="none" w:sz="0" w:space="0" w:color="auto"/>
        <w:right w:val="none" w:sz="0" w:space="0" w:color="auto"/>
      </w:divBdr>
    </w:div>
    <w:div w:id="1083604061">
      <w:bodyDiv w:val="1"/>
      <w:marLeft w:val="0"/>
      <w:marRight w:val="0"/>
      <w:marTop w:val="0"/>
      <w:marBottom w:val="0"/>
      <w:divBdr>
        <w:top w:val="none" w:sz="0" w:space="0" w:color="auto"/>
        <w:left w:val="none" w:sz="0" w:space="0" w:color="auto"/>
        <w:bottom w:val="none" w:sz="0" w:space="0" w:color="auto"/>
        <w:right w:val="none" w:sz="0" w:space="0" w:color="auto"/>
      </w:divBdr>
      <w:divsChild>
        <w:div w:id="287853680">
          <w:marLeft w:val="0"/>
          <w:marRight w:val="0"/>
          <w:marTop w:val="0"/>
          <w:marBottom w:val="0"/>
          <w:divBdr>
            <w:top w:val="none" w:sz="0" w:space="0" w:color="auto"/>
            <w:left w:val="none" w:sz="0" w:space="0" w:color="auto"/>
            <w:bottom w:val="none" w:sz="0" w:space="0" w:color="auto"/>
            <w:right w:val="none" w:sz="0" w:space="0" w:color="auto"/>
          </w:divBdr>
        </w:div>
        <w:div w:id="724530433">
          <w:marLeft w:val="0"/>
          <w:marRight w:val="0"/>
          <w:marTop w:val="0"/>
          <w:marBottom w:val="0"/>
          <w:divBdr>
            <w:top w:val="none" w:sz="0" w:space="0" w:color="auto"/>
            <w:left w:val="none" w:sz="0" w:space="0" w:color="auto"/>
            <w:bottom w:val="none" w:sz="0" w:space="0" w:color="auto"/>
            <w:right w:val="none" w:sz="0" w:space="0" w:color="auto"/>
          </w:divBdr>
        </w:div>
        <w:div w:id="1697463869">
          <w:marLeft w:val="0"/>
          <w:marRight w:val="0"/>
          <w:marTop w:val="0"/>
          <w:marBottom w:val="0"/>
          <w:divBdr>
            <w:top w:val="none" w:sz="0" w:space="0" w:color="auto"/>
            <w:left w:val="none" w:sz="0" w:space="0" w:color="auto"/>
            <w:bottom w:val="none" w:sz="0" w:space="0" w:color="auto"/>
            <w:right w:val="none" w:sz="0" w:space="0" w:color="auto"/>
          </w:divBdr>
        </w:div>
      </w:divsChild>
    </w:div>
    <w:div w:id="1104110198">
      <w:bodyDiv w:val="1"/>
      <w:marLeft w:val="0"/>
      <w:marRight w:val="0"/>
      <w:marTop w:val="0"/>
      <w:marBottom w:val="0"/>
      <w:divBdr>
        <w:top w:val="none" w:sz="0" w:space="0" w:color="auto"/>
        <w:left w:val="none" w:sz="0" w:space="0" w:color="auto"/>
        <w:bottom w:val="none" w:sz="0" w:space="0" w:color="auto"/>
        <w:right w:val="none" w:sz="0" w:space="0" w:color="auto"/>
      </w:divBdr>
    </w:div>
    <w:div w:id="1157039255">
      <w:bodyDiv w:val="1"/>
      <w:marLeft w:val="0"/>
      <w:marRight w:val="0"/>
      <w:marTop w:val="0"/>
      <w:marBottom w:val="0"/>
      <w:divBdr>
        <w:top w:val="none" w:sz="0" w:space="0" w:color="auto"/>
        <w:left w:val="none" w:sz="0" w:space="0" w:color="auto"/>
        <w:bottom w:val="none" w:sz="0" w:space="0" w:color="auto"/>
        <w:right w:val="none" w:sz="0" w:space="0" w:color="auto"/>
      </w:divBdr>
      <w:divsChild>
        <w:div w:id="573315957">
          <w:marLeft w:val="0"/>
          <w:marRight w:val="0"/>
          <w:marTop w:val="0"/>
          <w:marBottom w:val="0"/>
          <w:divBdr>
            <w:top w:val="none" w:sz="0" w:space="0" w:color="auto"/>
            <w:left w:val="none" w:sz="0" w:space="0" w:color="auto"/>
            <w:bottom w:val="none" w:sz="0" w:space="0" w:color="auto"/>
            <w:right w:val="none" w:sz="0" w:space="0" w:color="auto"/>
          </w:divBdr>
        </w:div>
        <w:div w:id="1807161989">
          <w:marLeft w:val="0"/>
          <w:marRight w:val="0"/>
          <w:marTop w:val="0"/>
          <w:marBottom w:val="0"/>
          <w:divBdr>
            <w:top w:val="none" w:sz="0" w:space="0" w:color="auto"/>
            <w:left w:val="none" w:sz="0" w:space="0" w:color="auto"/>
            <w:bottom w:val="none" w:sz="0" w:space="0" w:color="auto"/>
            <w:right w:val="none" w:sz="0" w:space="0" w:color="auto"/>
          </w:divBdr>
        </w:div>
        <w:div w:id="246816243">
          <w:marLeft w:val="0"/>
          <w:marRight w:val="0"/>
          <w:marTop w:val="0"/>
          <w:marBottom w:val="0"/>
          <w:divBdr>
            <w:top w:val="none" w:sz="0" w:space="0" w:color="auto"/>
            <w:left w:val="none" w:sz="0" w:space="0" w:color="auto"/>
            <w:bottom w:val="none" w:sz="0" w:space="0" w:color="auto"/>
            <w:right w:val="none" w:sz="0" w:space="0" w:color="auto"/>
          </w:divBdr>
        </w:div>
        <w:div w:id="1515923113">
          <w:marLeft w:val="0"/>
          <w:marRight w:val="0"/>
          <w:marTop w:val="0"/>
          <w:marBottom w:val="0"/>
          <w:divBdr>
            <w:top w:val="none" w:sz="0" w:space="0" w:color="auto"/>
            <w:left w:val="none" w:sz="0" w:space="0" w:color="auto"/>
            <w:bottom w:val="none" w:sz="0" w:space="0" w:color="auto"/>
            <w:right w:val="none" w:sz="0" w:space="0" w:color="auto"/>
          </w:divBdr>
        </w:div>
        <w:div w:id="926615618">
          <w:marLeft w:val="0"/>
          <w:marRight w:val="0"/>
          <w:marTop w:val="0"/>
          <w:marBottom w:val="0"/>
          <w:divBdr>
            <w:top w:val="none" w:sz="0" w:space="0" w:color="auto"/>
            <w:left w:val="none" w:sz="0" w:space="0" w:color="auto"/>
            <w:bottom w:val="none" w:sz="0" w:space="0" w:color="auto"/>
            <w:right w:val="none" w:sz="0" w:space="0" w:color="auto"/>
          </w:divBdr>
        </w:div>
      </w:divsChild>
    </w:div>
    <w:div w:id="1184855633">
      <w:bodyDiv w:val="1"/>
      <w:marLeft w:val="0"/>
      <w:marRight w:val="0"/>
      <w:marTop w:val="0"/>
      <w:marBottom w:val="0"/>
      <w:divBdr>
        <w:top w:val="none" w:sz="0" w:space="0" w:color="auto"/>
        <w:left w:val="none" w:sz="0" w:space="0" w:color="auto"/>
        <w:bottom w:val="none" w:sz="0" w:space="0" w:color="auto"/>
        <w:right w:val="none" w:sz="0" w:space="0" w:color="auto"/>
      </w:divBdr>
    </w:div>
    <w:div w:id="1185632084">
      <w:bodyDiv w:val="1"/>
      <w:marLeft w:val="0"/>
      <w:marRight w:val="0"/>
      <w:marTop w:val="0"/>
      <w:marBottom w:val="0"/>
      <w:divBdr>
        <w:top w:val="none" w:sz="0" w:space="0" w:color="auto"/>
        <w:left w:val="none" w:sz="0" w:space="0" w:color="auto"/>
        <w:bottom w:val="none" w:sz="0" w:space="0" w:color="auto"/>
        <w:right w:val="none" w:sz="0" w:space="0" w:color="auto"/>
      </w:divBdr>
      <w:divsChild>
        <w:div w:id="1185242514">
          <w:marLeft w:val="0"/>
          <w:marRight w:val="0"/>
          <w:marTop w:val="0"/>
          <w:marBottom w:val="0"/>
          <w:divBdr>
            <w:top w:val="none" w:sz="0" w:space="0" w:color="auto"/>
            <w:left w:val="none" w:sz="0" w:space="0" w:color="auto"/>
            <w:bottom w:val="none" w:sz="0" w:space="0" w:color="auto"/>
            <w:right w:val="none" w:sz="0" w:space="0" w:color="auto"/>
          </w:divBdr>
        </w:div>
      </w:divsChild>
    </w:div>
    <w:div w:id="1286035689">
      <w:bodyDiv w:val="1"/>
      <w:marLeft w:val="0"/>
      <w:marRight w:val="0"/>
      <w:marTop w:val="0"/>
      <w:marBottom w:val="0"/>
      <w:divBdr>
        <w:top w:val="none" w:sz="0" w:space="0" w:color="auto"/>
        <w:left w:val="none" w:sz="0" w:space="0" w:color="auto"/>
        <w:bottom w:val="none" w:sz="0" w:space="0" w:color="auto"/>
        <w:right w:val="none" w:sz="0" w:space="0" w:color="auto"/>
      </w:divBdr>
      <w:divsChild>
        <w:div w:id="626472318">
          <w:marLeft w:val="0"/>
          <w:marRight w:val="0"/>
          <w:marTop w:val="0"/>
          <w:marBottom w:val="0"/>
          <w:divBdr>
            <w:top w:val="none" w:sz="0" w:space="0" w:color="auto"/>
            <w:left w:val="none" w:sz="0" w:space="0" w:color="auto"/>
            <w:bottom w:val="none" w:sz="0" w:space="0" w:color="auto"/>
            <w:right w:val="none" w:sz="0" w:space="0" w:color="auto"/>
          </w:divBdr>
        </w:div>
      </w:divsChild>
    </w:div>
    <w:div w:id="1307121885">
      <w:bodyDiv w:val="1"/>
      <w:marLeft w:val="0"/>
      <w:marRight w:val="0"/>
      <w:marTop w:val="0"/>
      <w:marBottom w:val="0"/>
      <w:divBdr>
        <w:top w:val="none" w:sz="0" w:space="0" w:color="auto"/>
        <w:left w:val="none" w:sz="0" w:space="0" w:color="auto"/>
        <w:bottom w:val="none" w:sz="0" w:space="0" w:color="auto"/>
        <w:right w:val="none" w:sz="0" w:space="0" w:color="auto"/>
      </w:divBdr>
    </w:div>
    <w:div w:id="1337074235">
      <w:bodyDiv w:val="1"/>
      <w:marLeft w:val="0"/>
      <w:marRight w:val="0"/>
      <w:marTop w:val="0"/>
      <w:marBottom w:val="0"/>
      <w:divBdr>
        <w:top w:val="none" w:sz="0" w:space="0" w:color="auto"/>
        <w:left w:val="none" w:sz="0" w:space="0" w:color="auto"/>
        <w:bottom w:val="none" w:sz="0" w:space="0" w:color="auto"/>
        <w:right w:val="none" w:sz="0" w:space="0" w:color="auto"/>
      </w:divBdr>
      <w:divsChild>
        <w:div w:id="1295597331">
          <w:marLeft w:val="0"/>
          <w:marRight w:val="0"/>
          <w:marTop w:val="0"/>
          <w:marBottom w:val="0"/>
          <w:divBdr>
            <w:top w:val="none" w:sz="0" w:space="0" w:color="auto"/>
            <w:left w:val="none" w:sz="0" w:space="0" w:color="auto"/>
            <w:bottom w:val="none" w:sz="0" w:space="0" w:color="auto"/>
            <w:right w:val="none" w:sz="0" w:space="0" w:color="auto"/>
          </w:divBdr>
        </w:div>
      </w:divsChild>
    </w:div>
    <w:div w:id="1389301228">
      <w:bodyDiv w:val="1"/>
      <w:marLeft w:val="0"/>
      <w:marRight w:val="0"/>
      <w:marTop w:val="0"/>
      <w:marBottom w:val="0"/>
      <w:divBdr>
        <w:top w:val="none" w:sz="0" w:space="0" w:color="auto"/>
        <w:left w:val="none" w:sz="0" w:space="0" w:color="auto"/>
        <w:bottom w:val="none" w:sz="0" w:space="0" w:color="auto"/>
        <w:right w:val="none" w:sz="0" w:space="0" w:color="auto"/>
      </w:divBdr>
      <w:divsChild>
        <w:div w:id="1709721805">
          <w:marLeft w:val="0"/>
          <w:marRight w:val="0"/>
          <w:marTop w:val="0"/>
          <w:marBottom w:val="0"/>
          <w:divBdr>
            <w:top w:val="none" w:sz="0" w:space="0" w:color="auto"/>
            <w:left w:val="none" w:sz="0" w:space="0" w:color="auto"/>
            <w:bottom w:val="none" w:sz="0" w:space="0" w:color="auto"/>
            <w:right w:val="none" w:sz="0" w:space="0" w:color="auto"/>
          </w:divBdr>
        </w:div>
        <w:div w:id="1393575917">
          <w:marLeft w:val="0"/>
          <w:marRight w:val="0"/>
          <w:marTop w:val="0"/>
          <w:marBottom w:val="0"/>
          <w:divBdr>
            <w:top w:val="none" w:sz="0" w:space="0" w:color="auto"/>
            <w:left w:val="none" w:sz="0" w:space="0" w:color="auto"/>
            <w:bottom w:val="none" w:sz="0" w:space="0" w:color="auto"/>
            <w:right w:val="none" w:sz="0" w:space="0" w:color="auto"/>
          </w:divBdr>
        </w:div>
        <w:div w:id="1353528738">
          <w:marLeft w:val="0"/>
          <w:marRight w:val="0"/>
          <w:marTop w:val="0"/>
          <w:marBottom w:val="0"/>
          <w:divBdr>
            <w:top w:val="none" w:sz="0" w:space="0" w:color="auto"/>
            <w:left w:val="none" w:sz="0" w:space="0" w:color="auto"/>
            <w:bottom w:val="none" w:sz="0" w:space="0" w:color="auto"/>
            <w:right w:val="none" w:sz="0" w:space="0" w:color="auto"/>
          </w:divBdr>
        </w:div>
        <w:div w:id="1840339897">
          <w:marLeft w:val="0"/>
          <w:marRight w:val="0"/>
          <w:marTop w:val="0"/>
          <w:marBottom w:val="0"/>
          <w:divBdr>
            <w:top w:val="none" w:sz="0" w:space="0" w:color="auto"/>
            <w:left w:val="none" w:sz="0" w:space="0" w:color="auto"/>
            <w:bottom w:val="none" w:sz="0" w:space="0" w:color="auto"/>
            <w:right w:val="none" w:sz="0" w:space="0" w:color="auto"/>
          </w:divBdr>
        </w:div>
        <w:div w:id="967666842">
          <w:marLeft w:val="0"/>
          <w:marRight w:val="0"/>
          <w:marTop w:val="0"/>
          <w:marBottom w:val="0"/>
          <w:divBdr>
            <w:top w:val="none" w:sz="0" w:space="0" w:color="auto"/>
            <w:left w:val="none" w:sz="0" w:space="0" w:color="auto"/>
            <w:bottom w:val="none" w:sz="0" w:space="0" w:color="auto"/>
            <w:right w:val="none" w:sz="0" w:space="0" w:color="auto"/>
          </w:divBdr>
        </w:div>
        <w:div w:id="153645763">
          <w:marLeft w:val="0"/>
          <w:marRight w:val="0"/>
          <w:marTop w:val="0"/>
          <w:marBottom w:val="0"/>
          <w:divBdr>
            <w:top w:val="none" w:sz="0" w:space="0" w:color="auto"/>
            <w:left w:val="none" w:sz="0" w:space="0" w:color="auto"/>
            <w:bottom w:val="none" w:sz="0" w:space="0" w:color="auto"/>
            <w:right w:val="none" w:sz="0" w:space="0" w:color="auto"/>
          </w:divBdr>
        </w:div>
      </w:divsChild>
    </w:div>
    <w:div w:id="1478691274">
      <w:bodyDiv w:val="1"/>
      <w:marLeft w:val="0"/>
      <w:marRight w:val="0"/>
      <w:marTop w:val="0"/>
      <w:marBottom w:val="0"/>
      <w:divBdr>
        <w:top w:val="none" w:sz="0" w:space="0" w:color="auto"/>
        <w:left w:val="none" w:sz="0" w:space="0" w:color="auto"/>
        <w:bottom w:val="none" w:sz="0" w:space="0" w:color="auto"/>
        <w:right w:val="none" w:sz="0" w:space="0" w:color="auto"/>
      </w:divBdr>
      <w:divsChild>
        <w:div w:id="1821843845">
          <w:marLeft w:val="0"/>
          <w:marRight w:val="0"/>
          <w:marTop w:val="0"/>
          <w:marBottom w:val="0"/>
          <w:divBdr>
            <w:top w:val="none" w:sz="0" w:space="0" w:color="auto"/>
            <w:left w:val="none" w:sz="0" w:space="0" w:color="auto"/>
            <w:bottom w:val="none" w:sz="0" w:space="0" w:color="auto"/>
            <w:right w:val="none" w:sz="0" w:space="0" w:color="auto"/>
          </w:divBdr>
        </w:div>
        <w:div w:id="1853447218">
          <w:marLeft w:val="0"/>
          <w:marRight w:val="0"/>
          <w:marTop w:val="0"/>
          <w:marBottom w:val="0"/>
          <w:divBdr>
            <w:top w:val="none" w:sz="0" w:space="0" w:color="auto"/>
            <w:left w:val="none" w:sz="0" w:space="0" w:color="auto"/>
            <w:bottom w:val="none" w:sz="0" w:space="0" w:color="auto"/>
            <w:right w:val="none" w:sz="0" w:space="0" w:color="auto"/>
          </w:divBdr>
        </w:div>
        <w:div w:id="102891741">
          <w:marLeft w:val="0"/>
          <w:marRight w:val="0"/>
          <w:marTop w:val="0"/>
          <w:marBottom w:val="0"/>
          <w:divBdr>
            <w:top w:val="none" w:sz="0" w:space="0" w:color="auto"/>
            <w:left w:val="none" w:sz="0" w:space="0" w:color="auto"/>
            <w:bottom w:val="none" w:sz="0" w:space="0" w:color="auto"/>
            <w:right w:val="none" w:sz="0" w:space="0" w:color="auto"/>
          </w:divBdr>
        </w:div>
        <w:div w:id="1179193142">
          <w:marLeft w:val="0"/>
          <w:marRight w:val="0"/>
          <w:marTop w:val="0"/>
          <w:marBottom w:val="0"/>
          <w:divBdr>
            <w:top w:val="none" w:sz="0" w:space="0" w:color="auto"/>
            <w:left w:val="none" w:sz="0" w:space="0" w:color="auto"/>
            <w:bottom w:val="none" w:sz="0" w:space="0" w:color="auto"/>
            <w:right w:val="none" w:sz="0" w:space="0" w:color="auto"/>
          </w:divBdr>
        </w:div>
        <w:div w:id="533349516">
          <w:marLeft w:val="0"/>
          <w:marRight w:val="0"/>
          <w:marTop w:val="0"/>
          <w:marBottom w:val="0"/>
          <w:divBdr>
            <w:top w:val="none" w:sz="0" w:space="0" w:color="auto"/>
            <w:left w:val="none" w:sz="0" w:space="0" w:color="auto"/>
            <w:bottom w:val="none" w:sz="0" w:space="0" w:color="auto"/>
            <w:right w:val="none" w:sz="0" w:space="0" w:color="auto"/>
          </w:divBdr>
        </w:div>
      </w:divsChild>
    </w:div>
    <w:div w:id="1484009546">
      <w:bodyDiv w:val="1"/>
      <w:marLeft w:val="0"/>
      <w:marRight w:val="0"/>
      <w:marTop w:val="0"/>
      <w:marBottom w:val="0"/>
      <w:divBdr>
        <w:top w:val="none" w:sz="0" w:space="0" w:color="auto"/>
        <w:left w:val="none" w:sz="0" w:space="0" w:color="auto"/>
        <w:bottom w:val="none" w:sz="0" w:space="0" w:color="auto"/>
        <w:right w:val="none" w:sz="0" w:space="0" w:color="auto"/>
      </w:divBdr>
    </w:div>
    <w:div w:id="1529177313">
      <w:bodyDiv w:val="1"/>
      <w:marLeft w:val="0"/>
      <w:marRight w:val="0"/>
      <w:marTop w:val="0"/>
      <w:marBottom w:val="0"/>
      <w:divBdr>
        <w:top w:val="none" w:sz="0" w:space="0" w:color="auto"/>
        <w:left w:val="none" w:sz="0" w:space="0" w:color="auto"/>
        <w:bottom w:val="none" w:sz="0" w:space="0" w:color="auto"/>
        <w:right w:val="none" w:sz="0" w:space="0" w:color="auto"/>
      </w:divBdr>
      <w:divsChild>
        <w:div w:id="365259452">
          <w:marLeft w:val="0"/>
          <w:marRight w:val="0"/>
          <w:marTop w:val="0"/>
          <w:marBottom w:val="0"/>
          <w:divBdr>
            <w:top w:val="none" w:sz="0" w:space="0" w:color="auto"/>
            <w:left w:val="none" w:sz="0" w:space="0" w:color="auto"/>
            <w:bottom w:val="none" w:sz="0" w:space="0" w:color="auto"/>
            <w:right w:val="none" w:sz="0" w:space="0" w:color="auto"/>
          </w:divBdr>
        </w:div>
      </w:divsChild>
    </w:div>
    <w:div w:id="1617756786">
      <w:bodyDiv w:val="1"/>
      <w:marLeft w:val="0"/>
      <w:marRight w:val="0"/>
      <w:marTop w:val="0"/>
      <w:marBottom w:val="0"/>
      <w:divBdr>
        <w:top w:val="none" w:sz="0" w:space="0" w:color="auto"/>
        <w:left w:val="none" w:sz="0" w:space="0" w:color="auto"/>
        <w:bottom w:val="none" w:sz="0" w:space="0" w:color="auto"/>
        <w:right w:val="none" w:sz="0" w:space="0" w:color="auto"/>
      </w:divBdr>
      <w:divsChild>
        <w:div w:id="1781223375">
          <w:marLeft w:val="0"/>
          <w:marRight w:val="0"/>
          <w:marTop w:val="0"/>
          <w:marBottom w:val="0"/>
          <w:divBdr>
            <w:top w:val="none" w:sz="0" w:space="0" w:color="auto"/>
            <w:left w:val="none" w:sz="0" w:space="0" w:color="auto"/>
            <w:bottom w:val="none" w:sz="0" w:space="0" w:color="auto"/>
            <w:right w:val="none" w:sz="0" w:space="0" w:color="auto"/>
          </w:divBdr>
        </w:div>
      </w:divsChild>
    </w:div>
    <w:div w:id="1631672232">
      <w:bodyDiv w:val="1"/>
      <w:marLeft w:val="0"/>
      <w:marRight w:val="0"/>
      <w:marTop w:val="0"/>
      <w:marBottom w:val="0"/>
      <w:divBdr>
        <w:top w:val="none" w:sz="0" w:space="0" w:color="auto"/>
        <w:left w:val="none" w:sz="0" w:space="0" w:color="auto"/>
        <w:bottom w:val="none" w:sz="0" w:space="0" w:color="auto"/>
        <w:right w:val="none" w:sz="0" w:space="0" w:color="auto"/>
      </w:divBdr>
    </w:div>
    <w:div w:id="1637031598">
      <w:bodyDiv w:val="1"/>
      <w:marLeft w:val="0"/>
      <w:marRight w:val="0"/>
      <w:marTop w:val="0"/>
      <w:marBottom w:val="0"/>
      <w:divBdr>
        <w:top w:val="none" w:sz="0" w:space="0" w:color="auto"/>
        <w:left w:val="none" w:sz="0" w:space="0" w:color="auto"/>
        <w:bottom w:val="none" w:sz="0" w:space="0" w:color="auto"/>
        <w:right w:val="none" w:sz="0" w:space="0" w:color="auto"/>
      </w:divBdr>
      <w:divsChild>
        <w:div w:id="560093523">
          <w:marLeft w:val="0"/>
          <w:marRight w:val="0"/>
          <w:marTop w:val="0"/>
          <w:marBottom w:val="0"/>
          <w:divBdr>
            <w:top w:val="none" w:sz="0" w:space="0" w:color="auto"/>
            <w:left w:val="none" w:sz="0" w:space="0" w:color="auto"/>
            <w:bottom w:val="none" w:sz="0" w:space="0" w:color="auto"/>
            <w:right w:val="none" w:sz="0" w:space="0" w:color="auto"/>
          </w:divBdr>
        </w:div>
      </w:divsChild>
    </w:div>
    <w:div w:id="1768498350">
      <w:bodyDiv w:val="1"/>
      <w:marLeft w:val="0"/>
      <w:marRight w:val="0"/>
      <w:marTop w:val="0"/>
      <w:marBottom w:val="0"/>
      <w:divBdr>
        <w:top w:val="none" w:sz="0" w:space="0" w:color="auto"/>
        <w:left w:val="none" w:sz="0" w:space="0" w:color="auto"/>
        <w:bottom w:val="none" w:sz="0" w:space="0" w:color="auto"/>
        <w:right w:val="none" w:sz="0" w:space="0" w:color="auto"/>
      </w:divBdr>
    </w:div>
    <w:div w:id="1846431324">
      <w:bodyDiv w:val="1"/>
      <w:marLeft w:val="0"/>
      <w:marRight w:val="0"/>
      <w:marTop w:val="0"/>
      <w:marBottom w:val="0"/>
      <w:divBdr>
        <w:top w:val="none" w:sz="0" w:space="0" w:color="auto"/>
        <w:left w:val="none" w:sz="0" w:space="0" w:color="auto"/>
        <w:bottom w:val="none" w:sz="0" w:space="0" w:color="auto"/>
        <w:right w:val="none" w:sz="0" w:space="0" w:color="auto"/>
      </w:divBdr>
      <w:divsChild>
        <w:div w:id="220603754">
          <w:marLeft w:val="0"/>
          <w:marRight w:val="0"/>
          <w:marTop w:val="0"/>
          <w:marBottom w:val="0"/>
          <w:divBdr>
            <w:top w:val="none" w:sz="0" w:space="0" w:color="auto"/>
            <w:left w:val="none" w:sz="0" w:space="0" w:color="auto"/>
            <w:bottom w:val="none" w:sz="0" w:space="0" w:color="auto"/>
            <w:right w:val="none" w:sz="0" w:space="0" w:color="auto"/>
          </w:divBdr>
        </w:div>
      </w:divsChild>
    </w:div>
    <w:div w:id="1867789529">
      <w:bodyDiv w:val="1"/>
      <w:marLeft w:val="0"/>
      <w:marRight w:val="0"/>
      <w:marTop w:val="0"/>
      <w:marBottom w:val="0"/>
      <w:divBdr>
        <w:top w:val="none" w:sz="0" w:space="0" w:color="auto"/>
        <w:left w:val="none" w:sz="0" w:space="0" w:color="auto"/>
        <w:bottom w:val="none" w:sz="0" w:space="0" w:color="auto"/>
        <w:right w:val="none" w:sz="0" w:space="0" w:color="auto"/>
      </w:divBdr>
      <w:divsChild>
        <w:div w:id="932593961">
          <w:marLeft w:val="0"/>
          <w:marRight w:val="0"/>
          <w:marTop w:val="0"/>
          <w:marBottom w:val="0"/>
          <w:divBdr>
            <w:top w:val="none" w:sz="0" w:space="0" w:color="auto"/>
            <w:left w:val="none" w:sz="0" w:space="0" w:color="auto"/>
            <w:bottom w:val="none" w:sz="0" w:space="0" w:color="auto"/>
            <w:right w:val="none" w:sz="0" w:space="0" w:color="auto"/>
          </w:divBdr>
        </w:div>
        <w:div w:id="2133941612">
          <w:marLeft w:val="0"/>
          <w:marRight w:val="0"/>
          <w:marTop w:val="0"/>
          <w:marBottom w:val="0"/>
          <w:divBdr>
            <w:top w:val="none" w:sz="0" w:space="0" w:color="auto"/>
            <w:left w:val="none" w:sz="0" w:space="0" w:color="auto"/>
            <w:bottom w:val="none" w:sz="0" w:space="0" w:color="auto"/>
            <w:right w:val="none" w:sz="0" w:space="0" w:color="auto"/>
          </w:divBdr>
        </w:div>
        <w:div w:id="394402910">
          <w:marLeft w:val="0"/>
          <w:marRight w:val="0"/>
          <w:marTop w:val="0"/>
          <w:marBottom w:val="0"/>
          <w:divBdr>
            <w:top w:val="none" w:sz="0" w:space="0" w:color="auto"/>
            <w:left w:val="none" w:sz="0" w:space="0" w:color="auto"/>
            <w:bottom w:val="none" w:sz="0" w:space="0" w:color="auto"/>
            <w:right w:val="none" w:sz="0" w:space="0" w:color="auto"/>
          </w:divBdr>
        </w:div>
        <w:div w:id="500970022">
          <w:marLeft w:val="0"/>
          <w:marRight w:val="0"/>
          <w:marTop w:val="0"/>
          <w:marBottom w:val="0"/>
          <w:divBdr>
            <w:top w:val="none" w:sz="0" w:space="0" w:color="auto"/>
            <w:left w:val="none" w:sz="0" w:space="0" w:color="auto"/>
            <w:bottom w:val="none" w:sz="0" w:space="0" w:color="auto"/>
            <w:right w:val="none" w:sz="0" w:space="0" w:color="auto"/>
          </w:divBdr>
        </w:div>
        <w:div w:id="443810444">
          <w:marLeft w:val="0"/>
          <w:marRight w:val="0"/>
          <w:marTop w:val="0"/>
          <w:marBottom w:val="0"/>
          <w:divBdr>
            <w:top w:val="none" w:sz="0" w:space="0" w:color="auto"/>
            <w:left w:val="none" w:sz="0" w:space="0" w:color="auto"/>
            <w:bottom w:val="none" w:sz="0" w:space="0" w:color="auto"/>
            <w:right w:val="none" w:sz="0" w:space="0" w:color="auto"/>
          </w:divBdr>
        </w:div>
        <w:div w:id="1298604524">
          <w:marLeft w:val="0"/>
          <w:marRight w:val="0"/>
          <w:marTop w:val="0"/>
          <w:marBottom w:val="0"/>
          <w:divBdr>
            <w:top w:val="none" w:sz="0" w:space="0" w:color="auto"/>
            <w:left w:val="none" w:sz="0" w:space="0" w:color="auto"/>
            <w:bottom w:val="none" w:sz="0" w:space="0" w:color="auto"/>
            <w:right w:val="none" w:sz="0" w:space="0" w:color="auto"/>
          </w:divBdr>
        </w:div>
      </w:divsChild>
    </w:div>
    <w:div w:id="1913004434">
      <w:bodyDiv w:val="1"/>
      <w:marLeft w:val="0"/>
      <w:marRight w:val="0"/>
      <w:marTop w:val="0"/>
      <w:marBottom w:val="0"/>
      <w:divBdr>
        <w:top w:val="none" w:sz="0" w:space="0" w:color="auto"/>
        <w:left w:val="none" w:sz="0" w:space="0" w:color="auto"/>
        <w:bottom w:val="none" w:sz="0" w:space="0" w:color="auto"/>
        <w:right w:val="none" w:sz="0" w:space="0" w:color="auto"/>
      </w:divBdr>
    </w:div>
    <w:div w:id="1950232165">
      <w:bodyDiv w:val="1"/>
      <w:marLeft w:val="0"/>
      <w:marRight w:val="0"/>
      <w:marTop w:val="0"/>
      <w:marBottom w:val="0"/>
      <w:divBdr>
        <w:top w:val="none" w:sz="0" w:space="0" w:color="auto"/>
        <w:left w:val="none" w:sz="0" w:space="0" w:color="auto"/>
        <w:bottom w:val="none" w:sz="0" w:space="0" w:color="auto"/>
        <w:right w:val="none" w:sz="0" w:space="0" w:color="auto"/>
      </w:divBdr>
    </w:div>
    <w:div w:id="1982538413">
      <w:bodyDiv w:val="1"/>
      <w:marLeft w:val="0"/>
      <w:marRight w:val="0"/>
      <w:marTop w:val="0"/>
      <w:marBottom w:val="0"/>
      <w:divBdr>
        <w:top w:val="none" w:sz="0" w:space="0" w:color="auto"/>
        <w:left w:val="none" w:sz="0" w:space="0" w:color="auto"/>
        <w:bottom w:val="none" w:sz="0" w:space="0" w:color="auto"/>
        <w:right w:val="none" w:sz="0" w:space="0" w:color="auto"/>
      </w:divBdr>
    </w:div>
    <w:div w:id="1989163870">
      <w:bodyDiv w:val="1"/>
      <w:marLeft w:val="0"/>
      <w:marRight w:val="0"/>
      <w:marTop w:val="0"/>
      <w:marBottom w:val="0"/>
      <w:divBdr>
        <w:top w:val="none" w:sz="0" w:space="0" w:color="auto"/>
        <w:left w:val="none" w:sz="0" w:space="0" w:color="auto"/>
        <w:bottom w:val="none" w:sz="0" w:space="0" w:color="auto"/>
        <w:right w:val="none" w:sz="0" w:space="0" w:color="auto"/>
      </w:divBdr>
      <w:divsChild>
        <w:div w:id="190648377">
          <w:marLeft w:val="0"/>
          <w:marRight w:val="0"/>
          <w:marTop w:val="0"/>
          <w:marBottom w:val="0"/>
          <w:divBdr>
            <w:top w:val="none" w:sz="0" w:space="0" w:color="auto"/>
            <w:left w:val="none" w:sz="0" w:space="0" w:color="auto"/>
            <w:bottom w:val="none" w:sz="0" w:space="0" w:color="auto"/>
            <w:right w:val="none" w:sz="0" w:space="0" w:color="auto"/>
          </w:divBdr>
        </w:div>
      </w:divsChild>
    </w:div>
    <w:div w:id="2006663308">
      <w:bodyDiv w:val="1"/>
      <w:marLeft w:val="0"/>
      <w:marRight w:val="0"/>
      <w:marTop w:val="0"/>
      <w:marBottom w:val="0"/>
      <w:divBdr>
        <w:top w:val="none" w:sz="0" w:space="0" w:color="auto"/>
        <w:left w:val="none" w:sz="0" w:space="0" w:color="auto"/>
        <w:bottom w:val="none" w:sz="0" w:space="0" w:color="auto"/>
        <w:right w:val="none" w:sz="0" w:space="0" w:color="auto"/>
      </w:divBdr>
      <w:divsChild>
        <w:div w:id="1681541332">
          <w:marLeft w:val="0"/>
          <w:marRight w:val="0"/>
          <w:marTop w:val="0"/>
          <w:marBottom w:val="0"/>
          <w:divBdr>
            <w:top w:val="none" w:sz="0" w:space="0" w:color="auto"/>
            <w:left w:val="none" w:sz="0" w:space="0" w:color="auto"/>
            <w:bottom w:val="none" w:sz="0" w:space="0" w:color="auto"/>
            <w:right w:val="none" w:sz="0" w:space="0" w:color="auto"/>
          </w:divBdr>
        </w:div>
      </w:divsChild>
    </w:div>
    <w:div w:id="2019111653">
      <w:bodyDiv w:val="1"/>
      <w:marLeft w:val="0"/>
      <w:marRight w:val="0"/>
      <w:marTop w:val="0"/>
      <w:marBottom w:val="0"/>
      <w:divBdr>
        <w:top w:val="none" w:sz="0" w:space="0" w:color="auto"/>
        <w:left w:val="none" w:sz="0" w:space="0" w:color="auto"/>
        <w:bottom w:val="none" w:sz="0" w:space="0" w:color="auto"/>
        <w:right w:val="none" w:sz="0" w:space="0" w:color="auto"/>
      </w:divBdr>
      <w:divsChild>
        <w:div w:id="1356080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2B5294715EA4E7DAD22B2D444C512C0"/>
        <w:category>
          <w:name w:val="General"/>
          <w:gallery w:val="placeholder"/>
        </w:category>
        <w:types>
          <w:type w:val="bbPlcHdr"/>
        </w:types>
        <w:behaviors>
          <w:behavior w:val="content"/>
        </w:behaviors>
        <w:guid w:val="{4DF7FD01-4674-4239-8D1F-E3F19EC1B834}"/>
      </w:docPartPr>
      <w:docPartBody>
        <w:p w:rsidR="0030240C" w:rsidRDefault="005046BB" w:rsidP="005046BB">
          <w:pPr>
            <w:pStyle w:val="B2B5294715EA4E7DAD22B2D444C512C0"/>
          </w:pPr>
          <w:r w:rsidRPr="00E54FC6">
            <w:rPr>
              <w:rStyle w:val="Platzhaltertext"/>
            </w:rPr>
            <w:t>[Title]</w:t>
          </w:r>
        </w:p>
      </w:docPartBody>
    </w:docPart>
    <w:docPart>
      <w:docPartPr>
        <w:name w:val="B61288F7AEA54D9A939ACE2997C4217B"/>
        <w:category>
          <w:name w:val="General"/>
          <w:gallery w:val="placeholder"/>
        </w:category>
        <w:types>
          <w:type w:val="bbPlcHdr"/>
        </w:types>
        <w:behaviors>
          <w:behavior w:val="content"/>
        </w:behaviors>
        <w:guid w:val="{DCF6E830-8A72-48DE-B031-C8FC857336F1}"/>
      </w:docPartPr>
      <w:docPartBody>
        <w:p w:rsidR="0030240C" w:rsidRDefault="005046BB" w:rsidP="005046BB">
          <w:pPr>
            <w:pStyle w:val="B61288F7AEA54D9A939ACE2997C4217B"/>
          </w:pPr>
          <w:r w:rsidRPr="00E54FC6">
            <w:rPr>
              <w:rStyle w:val="Platzhaltertext"/>
            </w:rPr>
            <w:t>[Category]</w:t>
          </w:r>
        </w:p>
      </w:docPartBody>
    </w:docPart>
    <w:docPart>
      <w:docPartPr>
        <w:name w:val="A924D2232E9E4D4F8EE9F32FC5538BC6"/>
        <w:category>
          <w:name w:val="General"/>
          <w:gallery w:val="placeholder"/>
        </w:category>
        <w:types>
          <w:type w:val="bbPlcHdr"/>
        </w:types>
        <w:behaviors>
          <w:behavior w:val="content"/>
        </w:behaviors>
        <w:guid w:val="{C506441B-77BB-460C-AD17-90B9623E0FF7}"/>
      </w:docPartPr>
      <w:docPartBody>
        <w:p w:rsidR="0030240C" w:rsidRDefault="005046BB" w:rsidP="005046BB">
          <w:pPr>
            <w:pStyle w:val="A924D2232E9E4D4F8EE9F32FC5538BC6"/>
          </w:pPr>
          <w:r w:rsidRPr="00E54FC6">
            <w:rPr>
              <w:rStyle w:val="Platzhaltertext"/>
            </w:rPr>
            <w:t>[Status]</w:t>
          </w:r>
        </w:p>
      </w:docPartBody>
    </w:docPart>
    <w:docPart>
      <w:docPartPr>
        <w:name w:val="1AE40E42759A473A944C8B4876193DA9"/>
        <w:category>
          <w:name w:val="General"/>
          <w:gallery w:val="placeholder"/>
        </w:category>
        <w:types>
          <w:type w:val="bbPlcHdr"/>
        </w:types>
        <w:behaviors>
          <w:behavior w:val="content"/>
        </w:behaviors>
        <w:guid w:val="{82E16CFB-6BE1-4224-A3B9-153385DD03F4}"/>
      </w:docPartPr>
      <w:docPartBody>
        <w:p w:rsidR="0030240C" w:rsidRDefault="005046BB" w:rsidP="005046BB">
          <w:pPr>
            <w:pStyle w:val="1AE40E42759A473A944C8B4876193DA9"/>
          </w:pPr>
          <w:r w:rsidRPr="00E54FC6">
            <w:rPr>
              <w:rStyle w:val="Platzhalt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BB"/>
    <w:rsid w:val="00031DC5"/>
    <w:rsid w:val="00073ACC"/>
    <w:rsid w:val="000A42D6"/>
    <w:rsid w:val="0018482A"/>
    <w:rsid w:val="002119A4"/>
    <w:rsid w:val="00236582"/>
    <w:rsid w:val="00244A1A"/>
    <w:rsid w:val="002C03F7"/>
    <w:rsid w:val="0030240C"/>
    <w:rsid w:val="00361D17"/>
    <w:rsid w:val="003C1C21"/>
    <w:rsid w:val="0042460A"/>
    <w:rsid w:val="004C4255"/>
    <w:rsid w:val="004F0DFA"/>
    <w:rsid w:val="005046BB"/>
    <w:rsid w:val="00534110"/>
    <w:rsid w:val="0056521D"/>
    <w:rsid w:val="00582567"/>
    <w:rsid w:val="00596609"/>
    <w:rsid w:val="005D6DBB"/>
    <w:rsid w:val="00603ABB"/>
    <w:rsid w:val="00653F57"/>
    <w:rsid w:val="00725DC6"/>
    <w:rsid w:val="007B0BD8"/>
    <w:rsid w:val="008B003A"/>
    <w:rsid w:val="008D59FB"/>
    <w:rsid w:val="009346A8"/>
    <w:rsid w:val="009E5EFB"/>
    <w:rsid w:val="00A705CF"/>
    <w:rsid w:val="00A73CA4"/>
    <w:rsid w:val="00B03216"/>
    <w:rsid w:val="00B523AE"/>
    <w:rsid w:val="00BF321D"/>
    <w:rsid w:val="00C36F0E"/>
    <w:rsid w:val="00C52BB8"/>
    <w:rsid w:val="00D71857"/>
    <w:rsid w:val="00D94ED4"/>
    <w:rsid w:val="00E01582"/>
    <w:rsid w:val="00E575C3"/>
    <w:rsid w:val="00EF1A89"/>
    <w:rsid w:val="00F67381"/>
    <w:rsid w:val="00FC7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75C3"/>
    <w:rPr>
      <w:color w:val="808080"/>
    </w:rPr>
  </w:style>
  <w:style w:type="paragraph" w:customStyle="1" w:styleId="B2B5294715EA4E7DAD22B2D444C512C0">
    <w:name w:val="B2B5294715EA4E7DAD22B2D444C512C0"/>
    <w:rsid w:val="005046BB"/>
  </w:style>
  <w:style w:type="paragraph" w:customStyle="1" w:styleId="B61288F7AEA54D9A939ACE2997C4217B">
    <w:name w:val="B61288F7AEA54D9A939ACE2997C4217B"/>
    <w:rsid w:val="005046BB"/>
  </w:style>
  <w:style w:type="paragraph" w:customStyle="1" w:styleId="A924D2232E9E4D4F8EE9F32FC5538BC6">
    <w:name w:val="A924D2232E9E4D4F8EE9F32FC5538BC6"/>
    <w:rsid w:val="005046BB"/>
  </w:style>
  <w:style w:type="paragraph" w:customStyle="1" w:styleId="1AE40E42759A473A944C8B4876193DA9">
    <w:name w:val="1AE40E42759A473A944C8B4876193DA9"/>
    <w:rsid w:val="005046BB"/>
  </w:style>
  <w:style w:type="paragraph" w:customStyle="1" w:styleId="C05C1303397D4C14A000AB12BC021A50">
    <w:name w:val="C05C1303397D4C14A000AB12BC021A50"/>
    <w:rsid w:val="0030240C"/>
  </w:style>
  <w:style w:type="paragraph" w:customStyle="1" w:styleId="9B0AB725195143FF8328AF1D35235E5E">
    <w:name w:val="9B0AB725195143FF8328AF1D35235E5E"/>
    <w:rsid w:val="00A73CA4"/>
    <w:pPr>
      <w:spacing w:after="160" w:line="259" w:lineRule="auto"/>
    </w:pPr>
  </w:style>
  <w:style w:type="paragraph" w:customStyle="1" w:styleId="19E479C6CBE04EEEA826647950BA444A">
    <w:name w:val="19E479C6CBE04EEEA826647950BA444A"/>
    <w:rsid w:val="00A73CA4"/>
    <w:pPr>
      <w:spacing w:after="160" w:line="259" w:lineRule="auto"/>
    </w:pPr>
  </w:style>
  <w:style w:type="paragraph" w:customStyle="1" w:styleId="FC4D0296C5D54B6BAE82769AE545C4F0">
    <w:name w:val="FC4D0296C5D54B6BAE82769AE545C4F0"/>
    <w:rsid w:val="00A73CA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25F1B163E55004C9608293E67182FD8" ma:contentTypeVersion="0" ma:contentTypeDescription="Ein neues Dokument erstellen." ma:contentTypeScope="" ma:versionID="697f407994ecb41b137191715b76db7c">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FCDE7-26F7-455C-BF7A-D4269A634976}">
  <ds:schemaRefs>
    <ds:schemaRef ds:uri="http://schemas.microsoft.com/sharepoint/v3/contenttype/forms"/>
  </ds:schemaRefs>
</ds:datastoreItem>
</file>

<file path=customXml/itemProps2.xml><?xml version="1.0" encoding="utf-8"?>
<ds:datastoreItem xmlns:ds="http://schemas.openxmlformats.org/officeDocument/2006/customXml" ds:itemID="{85FBF0BB-202D-4DED-84FD-CE70177EE7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0CE5AB-2CB6-4F58-84E3-22D6110D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68CA655-380E-4769-97F6-DE4B79F7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2768</Words>
  <Characters>17444</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ETL Framework</vt:lpstr>
      <vt:lpstr>ETL Framework</vt:lpstr>
    </vt:vector>
  </TitlesOfParts>
  <Company>Ceteris AG</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Execution Framework for SSIS</dc:title>
  <dc:creator>Tarek Salha</dc:creator>
  <cp:lastModifiedBy>Christoph Seck</cp:lastModifiedBy>
  <cp:revision>2</cp:revision>
  <dcterms:created xsi:type="dcterms:W3CDTF">2016-05-30T12:32:00Z</dcterms:created>
  <dcterms:modified xsi:type="dcterms:W3CDTF">2016-05-30T12:32:00Z</dcterms:modified>
  <cp:category>Documentation</cp:category>
  <cp:contentStatus>Version 0.7</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0x010100D25F1B163E55004C9608293E67182FD8</vt:lpwstr>
  </property>
</Properties>
</file>